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32F7" w14:textId="472EFAC0" w:rsidR="004B0E14" w:rsidRDefault="05ACA106" w:rsidP="05ACA106">
      <w:pPr>
        <w:pStyle w:val="Paragraphedeliste"/>
        <w:numPr>
          <w:ilvl w:val="0"/>
          <w:numId w:val="17"/>
        </w:numPr>
        <w:rPr>
          <w:rFonts w:ascii="Calibri" w:eastAsia="Calibri" w:hAnsi="Calibri" w:cs="Calibri"/>
        </w:rPr>
      </w:pPr>
      <w:r w:rsidRPr="05ACA106">
        <w:rPr>
          <w:rFonts w:ascii="Calibri" w:eastAsia="Calibri" w:hAnsi="Calibri" w:cs="Calibri"/>
        </w:rPr>
        <w:t>Introduction</w:t>
      </w:r>
    </w:p>
    <w:p w14:paraId="7FC590A8" w14:textId="3EB9E933"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t>Contexte du stage</w:t>
      </w:r>
    </w:p>
    <w:p w14:paraId="348BAA96" w14:textId="76ECEE82" w:rsidR="004B0E14" w:rsidRDefault="05ACA106" w:rsidP="05ACA106">
      <w:r w:rsidRPr="05ACA106">
        <w:rPr>
          <w:rFonts w:ascii="Calibri" w:eastAsia="Calibri" w:hAnsi="Calibri" w:cs="Calibri"/>
        </w:rPr>
        <w:t xml:space="preserve">Le contexte du stage est lié à la gestion des flux de travail et des documents dans une entreprise. Malgré l'utilisation massive des e-mails et autres supports de communication via Internet, la plupart des échanges de documents dans et hors de l'entreprise se font encore sous forme de papier, ce qui peut entraîner des pertes de productivité considérables. Dans ce contexte, le stage a pour objectif de développer une solution permettant une automatisation des flux de travail et une gestion consolidée de tous les fichiers d'informations de l'entreprise qui circulent, si possible dans un référentiel unique et centralisé. Le projet utilise une plateforme de BPMN </w:t>
      </w:r>
      <w:proofErr w:type="spellStart"/>
      <w:r w:rsidRPr="05ACA106">
        <w:rPr>
          <w:rFonts w:ascii="Calibri" w:eastAsia="Calibri" w:hAnsi="Calibri" w:cs="Calibri"/>
        </w:rPr>
        <w:t>low</w:t>
      </w:r>
      <w:proofErr w:type="spellEnd"/>
      <w:r w:rsidRPr="05ACA106">
        <w:rPr>
          <w:rFonts w:ascii="Calibri" w:eastAsia="Calibri" w:hAnsi="Calibri" w:cs="Calibri"/>
        </w:rPr>
        <w:t>-code pour modéliser les processus métier et remédier aux problèmes rencontrés avec la méthode actuelle.</w:t>
      </w:r>
    </w:p>
    <w:p w14:paraId="09EC5E1D" w14:textId="275B7B50"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t>Objectif du projet</w:t>
      </w:r>
    </w:p>
    <w:p w14:paraId="5C8E9C5C" w14:textId="5BABA3E8" w:rsidR="004B0E14" w:rsidRDefault="05ACA106" w:rsidP="05ACA106">
      <w:r w:rsidRPr="05ACA106">
        <w:rPr>
          <w:rFonts w:ascii="Calibri" w:eastAsia="Calibri" w:hAnsi="Calibri" w:cs="Calibri"/>
        </w:rPr>
        <w:t xml:space="preserve">L'objectif du projet est de mettre en place une plateforme de BPMN </w:t>
      </w:r>
      <w:proofErr w:type="spellStart"/>
      <w:r w:rsidRPr="05ACA106">
        <w:rPr>
          <w:rFonts w:ascii="Calibri" w:eastAsia="Calibri" w:hAnsi="Calibri" w:cs="Calibri"/>
        </w:rPr>
        <w:t>low</w:t>
      </w:r>
      <w:proofErr w:type="spellEnd"/>
      <w:r w:rsidRPr="05ACA106">
        <w:rPr>
          <w:rFonts w:ascii="Calibri" w:eastAsia="Calibri" w:hAnsi="Calibri" w:cs="Calibri"/>
        </w:rPr>
        <w:t>-code pour modéliser et automatiser les processus métier de l'entreprise, en vue d'optimiser les flux de travail et de centraliser la gestion des fichiers d'informations dans un référentiel unique et centralisé. Le projet vise à remédier aux pertes de productivité induites par les activités manuelles, ainsi qu'à résoudre les problèmes de non-visibilité de l'état d'avancement du traitement des demandes, qui sont parfois égarées au cours du traitement ou bloquées auprès d'une personne.</w:t>
      </w:r>
    </w:p>
    <w:p w14:paraId="78A5DAB3" w14:textId="088A1070"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t>Raisons du choix d'Alfresco Process Services</w:t>
      </w:r>
    </w:p>
    <w:p w14:paraId="1BB920E4" w14:textId="73441F4C" w:rsidR="004B0E14" w:rsidRDefault="05ACA106">
      <w:r w:rsidRPr="05ACA106">
        <w:rPr>
          <w:rFonts w:ascii="Calibri" w:eastAsia="Calibri" w:hAnsi="Calibri" w:cs="Calibri"/>
        </w:rPr>
        <w:t xml:space="preserve">Le choix d'Alfresco Process Services comme plateforme de BPMN </w:t>
      </w:r>
      <w:proofErr w:type="spellStart"/>
      <w:r w:rsidRPr="05ACA106">
        <w:rPr>
          <w:rFonts w:ascii="Calibri" w:eastAsia="Calibri" w:hAnsi="Calibri" w:cs="Calibri"/>
        </w:rPr>
        <w:t>low</w:t>
      </w:r>
      <w:proofErr w:type="spellEnd"/>
      <w:r w:rsidRPr="05ACA106">
        <w:rPr>
          <w:rFonts w:ascii="Calibri" w:eastAsia="Calibri" w:hAnsi="Calibri" w:cs="Calibri"/>
        </w:rPr>
        <w:t>-code pour le projet peut être motivé par plusieurs raisons :</w:t>
      </w:r>
    </w:p>
    <w:p w14:paraId="512409FA" w14:textId="4E42C490" w:rsidR="004B0E14" w:rsidRDefault="05ACA106" w:rsidP="05ACA106">
      <w:pPr>
        <w:pStyle w:val="Paragraphedeliste"/>
        <w:numPr>
          <w:ilvl w:val="0"/>
          <w:numId w:val="12"/>
        </w:numPr>
        <w:rPr>
          <w:rFonts w:ascii="Calibri" w:eastAsia="Calibri" w:hAnsi="Calibri" w:cs="Calibri"/>
        </w:rPr>
      </w:pPr>
      <w:r w:rsidRPr="05ACA106">
        <w:rPr>
          <w:rFonts w:ascii="Calibri" w:eastAsia="Calibri" w:hAnsi="Calibri" w:cs="Calibri"/>
        </w:rPr>
        <w:t>Fonctionnalités : Alfresco Process Services propose une large gamme de fonctionnalités de gestion de processus métier, y compris des outils de modélisation graphique, de collaboration, de suivi des performances, de gestion de documents et de formulaires, ainsi que des capacités d'automatisation de processus.</w:t>
      </w:r>
    </w:p>
    <w:p w14:paraId="59AA1E1D" w14:textId="56C43EC0" w:rsidR="004B0E14" w:rsidRDefault="05ACA106" w:rsidP="05ACA106">
      <w:pPr>
        <w:pStyle w:val="Paragraphedeliste"/>
        <w:numPr>
          <w:ilvl w:val="0"/>
          <w:numId w:val="12"/>
        </w:numPr>
        <w:rPr>
          <w:rFonts w:ascii="Calibri" w:eastAsia="Calibri" w:hAnsi="Calibri" w:cs="Calibri"/>
        </w:rPr>
      </w:pPr>
      <w:r w:rsidRPr="05ACA106">
        <w:rPr>
          <w:rFonts w:ascii="Calibri" w:eastAsia="Calibri" w:hAnsi="Calibri" w:cs="Calibri"/>
        </w:rPr>
        <w:t>Évolutivité : La plateforme est hautement évolutive, ce qui permet de gérer facilement une grande quantité de flux de travail et de documents, et de prendre en charge des environnements distribués.</w:t>
      </w:r>
    </w:p>
    <w:p w14:paraId="25047372" w14:textId="4FAA3CC3" w:rsidR="004B0E14" w:rsidRDefault="05ACA106" w:rsidP="05ACA106">
      <w:pPr>
        <w:pStyle w:val="Paragraphedeliste"/>
        <w:numPr>
          <w:ilvl w:val="0"/>
          <w:numId w:val="12"/>
        </w:numPr>
        <w:rPr>
          <w:rFonts w:ascii="Calibri" w:eastAsia="Calibri" w:hAnsi="Calibri" w:cs="Calibri"/>
        </w:rPr>
      </w:pPr>
      <w:r w:rsidRPr="05ACA106">
        <w:rPr>
          <w:rFonts w:ascii="Calibri" w:eastAsia="Calibri" w:hAnsi="Calibri" w:cs="Calibri"/>
        </w:rPr>
        <w:t>Intégration : La plateforme est facilement intégrable avec d'autres systèmes d'entreprise, tels que les applications ERP, CRM ou de gestion de contenu, ce qui en fait une solution complète pour la gestion des processus métier.</w:t>
      </w:r>
    </w:p>
    <w:p w14:paraId="450B2985" w14:textId="3F08844D" w:rsidR="004B0E14" w:rsidRDefault="05ACA106" w:rsidP="05ACA106">
      <w:pPr>
        <w:pStyle w:val="Paragraphedeliste"/>
        <w:numPr>
          <w:ilvl w:val="0"/>
          <w:numId w:val="12"/>
        </w:numPr>
        <w:rPr>
          <w:rFonts w:ascii="Calibri" w:eastAsia="Calibri" w:hAnsi="Calibri" w:cs="Calibri"/>
        </w:rPr>
      </w:pPr>
      <w:r w:rsidRPr="05ACA106">
        <w:rPr>
          <w:rFonts w:ascii="Calibri" w:eastAsia="Calibri" w:hAnsi="Calibri" w:cs="Calibri"/>
        </w:rPr>
        <w:t>Sécurité : Alfresco Process Services offre des fonctionnalités de sécurité avancées pour protéger les données sensibles et garantir la conformité aux normes de sécurité de l'entreprise.</w:t>
      </w:r>
    </w:p>
    <w:p w14:paraId="497929E9" w14:textId="4140CDFC" w:rsidR="004B0E14" w:rsidRDefault="05ACA106" w:rsidP="05ACA106">
      <w:pPr>
        <w:pStyle w:val="Paragraphedeliste"/>
        <w:numPr>
          <w:ilvl w:val="0"/>
          <w:numId w:val="12"/>
        </w:numPr>
        <w:rPr>
          <w:rFonts w:ascii="Calibri" w:eastAsia="Calibri" w:hAnsi="Calibri" w:cs="Calibri"/>
        </w:rPr>
      </w:pPr>
      <w:r w:rsidRPr="05ACA106">
        <w:rPr>
          <w:rFonts w:ascii="Calibri" w:eastAsia="Calibri" w:hAnsi="Calibri" w:cs="Calibri"/>
        </w:rPr>
        <w:t>Coût : La plateforme est open source et peut être téléchargée gratuitement, ce qui peut réduire considérablement les coûts pour les entreprises qui souhaitent l'utiliser pour leurs projets de gestion de processus métier.</w:t>
      </w:r>
    </w:p>
    <w:p w14:paraId="7A568ADA" w14:textId="79A2E424" w:rsidR="004B0E14" w:rsidRDefault="004B0E14" w:rsidP="05ACA106">
      <w:pPr>
        <w:rPr>
          <w:rFonts w:ascii="Calibri" w:eastAsia="Calibri" w:hAnsi="Calibri" w:cs="Calibri"/>
        </w:rPr>
      </w:pPr>
    </w:p>
    <w:p w14:paraId="22FB7CA3" w14:textId="7700CDAE" w:rsidR="004B0E14" w:rsidRDefault="05ACA106" w:rsidP="05ACA106">
      <w:pPr>
        <w:pStyle w:val="Paragraphedeliste"/>
        <w:numPr>
          <w:ilvl w:val="0"/>
          <w:numId w:val="17"/>
        </w:numPr>
        <w:rPr>
          <w:rFonts w:ascii="Calibri" w:eastAsia="Calibri" w:hAnsi="Calibri" w:cs="Calibri"/>
        </w:rPr>
      </w:pPr>
      <w:r w:rsidRPr="05ACA106">
        <w:rPr>
          <w:rFonts w:ascii="Calibri" w:eastAsia="Calibri" w:hAnsi="Calibri" w:cs="Calibri"/>
        </w:rPr>
        <w:t>Présentation de la plateforme BPMN</w:t>
      </w:r>
    </w:p>
    <w:p w14:paraId="7C488FA8" w14:textId="74F77E4D" w:rsidR="004B0E14" w:rsidRDefault="05ACA106" w:rsidP="05ACA106">
      <w:pPr>
        <w:rPr>
          <w:rFonts w:ascii="Calibri" w:eastAsia="Calibri" w:hAnsi="Calibri" w:cs="Calibri"/>
        </w:rPr>
      </w:pPr>
      <w:r w:rsidRPr="05ACA106">
        <w:t>La plateforme BPMN est un outil qui permet de modéliser les processus métier d'une entreprise, en les représentant sous forme de diagrammes. Elle permet également d'automatiser ces processus et d'améliorer la productivité en éliminant les tâches manuelles. Enfin, elle offre une visibilité en temps réel sur l'état d'avancement des processus.</w:t>
      </w:r>
    </w:p>
    <w:p w14:paraId="492B92B1" w14:textId="09F73139"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lastRenderedPageBreak/>
        <w:t>Caractéristiques et fonctionnalités d'Alfresco Process Services</w:t>
      </w:r>
    </w:p>
    <w:p w14:paraId="57E44532" w14:textId="6B4A1CBE" w:rsidR="004B0E14" w:rsidRDefault="05ACA106" w:rsidP="05ACA106">
      <w:r w:rsidRPr="05ACA106">
        <w:rPr>
          <w:rFonts w:ascii="Calibri" w:eastAsia="Calibri" w:hAnsi="Calibri" w:cs="Calibri"/>
        </w:rPr>
        <w:t xml:space="preserve">Alfresco Process Services est une plateforme de BPMN </w:t>
      </w:r>
      <w:proofErr w:type="spellStart"/>
      <w:r w:rsidRPr="05ACA106">
        <w:rPr>
          <w:rFonts w:ascii="Calibri" w:eastAsia="Calibri" w:hAnsi="Calibri" w:cs="Calibri"/>
        </w:rPr>
        <w:t>low</w:t>
      </w:r>
      <w:proofErr w:type="spellEnd"/>
      <w:r w:rsidRPr="05ACA106">
        <w:rPr>
          <w:rFonts w:ascii="Calibri" w:eastAsia="Calibri" w:hAnsi="Calibri" w:cs="Calibri"/>
        </w:rPr>
        <w:t>-code offrant des fonctionnalités telles que la modélisation de processus, l'automatisation des flux de travail, la gestion des tâches et des formulaires, la collaboration, la visibilité en temps réel, l'intégration de systèmes et la gestion des processus métier. Elle est facile à utiliser et peut être personnalisée pour répondre aux besoins spécifiques de l'entreprise.</w:t>
      </w:r>
    </w:p>
    <w:p w14:paraId="5E65A02D" w14:textId="1FBD3F80"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t>Avantages d'Alfresco Process Services par rapport aux autres plateformes BPMN</w:t>
      </w:r>
    </w:p>
    <w:p w14:paraId="58961251" w14:textId="04D2E4E6" w:rsidR="004B0E14" w:rsidRDefault="05ACA106" w:rsidP="05ACA106">
      <w:pPr>
        <w:rPr>
          <w:rFonts w:ascii="Calibri" w:eastAsia="Calibri" w:hAnsi="Calibri" w:cs="Calibri"/>
        </w:rPr>
      </w:pPr>
      <w:r w:rsidRPr="05ACA106">
        <w:rPr>
          <w:rFonts w:ascii="Calibri" w:eastAsia="Calibri" w:hAnsi="Calibri" w:cs="Calibri"/>
        </w:rPr>
        <w:t>Alfresco Process Services offre plusieurs avantages par rapport à d'autres plateformes BPMN, notamment sa flexibilité, sa facilité d'utilisation, sa capacité à gérer des processus métier complexes, sa sécurité, ainsi que sa compatibilité avec les autres outils d'Alfresco tels que Alfresco Content Services.</w:t>
      </w:r>
    </w:p>
    <w:p w14:paraId="29A4010E" w14:textId="13C94417" w:rsidR="00D12E18" w:rsidRDefault="00D12E18" w:rsidP="05ACA106">
      <w:pPr>
        <w:rPr>
          <w:rFonts w:ascii="Calibri" w:eastAsia="Calibri" w:hAnsi="Calibri" w:cs="Calibri"/>
        </w:rPr>
      </w:pPr>
    </w:p>
    <w:p w14:paraId="2B45DD34" w14:textId="3243EC3B" w:rsidR="00D12E18" w:rsidRDefault="00D12E18" w:rsidP="05ACA106">
      <w:pPr>
        <w:rPr>
          <w:rFonts w:ascii="Calibri" w:eastAsia="Calibri" w:hAnsi="Calibri" w:cs="Calibri"/>
        </w:rPr>
      </w:pPr>
    </w:p>
    <w:p w14:paraId="5BB1FDE2" w14:textId="77777777" w:rsidR="00D12E18" w:rsidRPr="00D12E18" w:rsidRDefault="00D12E18" w:rsidP="00D12E18">
      <w:pPr>
        <w:pStyle w:val="Paragraphedeliste"/>
        <w:numPr>
          <w:ilvl w:val="0"/>
          <w:numId w:val="16"/>
        </w:numPr>
        <w:rPr>
          <w:rFonts w:ascii="Calibri" w:eastAsia="Calibri" w:hAnsi="Calibri" w:cs="Calibri"/>
        </w:rPr>
      </w:pPr>
      <w:r w:rsidRPr="00D12E18">
        <w:rPr>
          <w:rFonts w:ascii="Calibri" w:eastAsia="Calibri" w:hAnsi="Calibri" w:cs="Calibri"/>
        </w:rPr>
        <w:t>Tomcat application server</w:t>
      </w:r>
    </w:p>
    <w:p w14:paraId="6018FA30" w14:textId="77777777" w:rsidR="00D12E18" w:rsidRDefault="00D12E18" w:rsidP="00D12E18">
      <w:pPr>
        <w:ind w:left="360"/>
      </w:pPr>
      <w:r>
        <w:t xml:space="preserve">Apache est un serveur web géré par "Apache Software </w:t>
      </w:r>
      <w:proofErr w:type="spellStart"/>
      <w:r>
        <w:t>Foundation</w:t>
      </w:r>
      <w:proofErr w:type="spellEnd"/>
      <w:r>
        <w:t>", qui développe plusieurs projets liés à la diffusion d'informations sur internet. Le serveur HTTP Apache est puissant et flexible, fonctionnant sur une grande variété de plateformes et d'environnements différents. Il permet l'utilisation de différentes méthodes pour implémenter les mêmes fonctionnalités de manière efficace, selon les différentes plateformes et environnements. La conception modulaire d'Apache lui permet de s'adapter à une grande variété d'environnements.</w:t>
      </w:r>
    </w:p>
    <w:p w14:paraId="16C1ADDC" w14:textId="098C22A0" w:rsidR="00D12E18" w:rsidRPr="00D12E18" w:rsidRDefault="00D12E18" w:rsidP="00D12E18">
      <w:pPr>
        <w:pStyle w:val="Paragraphedeliste"/>
        <w:numPr>
          <w:ilvl w:val="0"/>
          <w:numId w:val="16"/>
        </w:numPr>
        <w:rPr>
          <w:rFonts w:ascii="Calibri" w:eastAsia="Calibri" w:hAnsi="Calibri" w:cs="Calibri"/>
        </w:rPr>
      </w:pPr>
      <w:r w:rsidRPr="00D12E18">
        <w:rPr>
          <w:rFonts w:ascii="Calibri" w:eastAsia="Calibri" w:hAnsi="Calibri" w:cs="Calibri"/>
        </w:rPr>
        <w:t>H2</w:t>
      </w:r>
    </w:p>
    <w:p w14:paraId="02E1740A" w14:textId="77777777" w:rsidR="00D12E18" w:rsidRPr="00D12E18" w:rsidRDefault="00D12E18" w:rsidP="00D12E18">
      <w:pPr>
        <w:pStyle w:val="NormalWeb"/>
        <w:ind w:left="360"/>
        <w:rPr>
          <w:lang w:val="fr-FR"/>
        </w:rPr>
      </w:pPr>
      <w:r w:rsidRPr="00D12E18">
        <w:rPr>
          <w:lang w:val="fr-FR"/>
        </w:rPr>
        <w:t>H2 est un système de gestion de base de données relationnelles écrit en Java, pouvant être intégré à une application Java ou fonctionner en mode client-serveur. Il est utilisé comme base de données métier dans Alfresco Process Services, contenant toutes les données nécessaires pour le processus de demande et les données résultantes. Alfresco Process Services peut gérer plusieurs espaces de travail, le premier étant appelé "workflow".</w:t>
      </w:r>
    </w:p>
    <w:p w14:paraId="69C6B7A6" w14:textId="77777777" w:rsidR="00D12E18" w:rsidRPr="00D12E18" w:rsidRDefault="00D12E18" w:rsidP="00D12E18">
      <w:pPr>
        <w:pStyle w:val="Paragraphedeliste"/>
        <w:numPr>
          <w:ilvl w:val="0"/>
          <w:numId w:val="16"/>
        </w:numPr>
        <w:rPr>
          <w:rFonts w:ascii="Calibri" w:eastAsia="Calibri" w:hAnsi="Calibri" w:cs="Calibri"/>
        </w:rPr>
      </w:pPr>
      <w:r w:rsidRPr="00D12E18">
        <w:rPr>
          <w:rFonts w:ascii="Calibri" w:eastAsia="Calibri" w:hAnsi="Calibri" w:cs="Calibri"/>
        </w:rPr>
        <w:t>JavaScript</w:t>
      </w:r>
    </w:p>
    <w:p w14:paraId="56DACCD1" w14:textId="6E337588" w:rsidR="00D12E18" w:rsidRDefault="00D12E18" w:rsidP="00D12E18">
      <w:pPr>
        <w:ind w:left="360"/>
      </w:pPr>
      <w:r>
        <w:t xml:space="preserve">Il peut être utilisé pour améliorer l'ergonomie et les fonctionnalités des </w:t>
      </w:r>
      <w:proofErr w:type="spellStart"/>
      <w:r>
        <w:t>DynaForms</w:t>
      </w:r>
      <w:proofErr w:type="spellEnd"/>
      <w:r>
        <w:t xml:space="preserve"> en cachant et en montrant dynamiquement les champs en fonction des actions des utilisateurs, en modifiant le texte et les propriétés de style des champs, en offrant de l'aide et en guidant les utilisateurs avec des messages et des alertes, en validant et standardisant les données saisies dans les champs, en insérant automatiquement des valeurs dans les champs, en effectuant des calculs entre les champs, en gérant les opérations sur le champ de la grille, et en ouvrant et en fermant d'autres fenêtres de navigateur.</w:t>
      </w:r>
    </w:p>
    <w:p w14:paraId="4730E59B" w14:textId="39E5473F" w:rsidR="00D12E18" w:rsidRDefault="00D12E18" w:rsidP="00D12E18">
      <w:pPr>
        <w:ind w:left="360"/>
      </w:pPr>
    </w:p>
    <w:p w14:paraId="2BEB10DB" w14:textId="73F27AA5" w:rsidR="00D12E18" w:rsidRDefault="00D12E18" w:rsidP="00D12E18">
      <w:pPr>
        <w:ind w:left="360"/>
      </w:pPr>
    </w:p>
    <w:p w14:paraId="38580B05" w14:textId="77777777" w:rsidR="00D12E18" w:rsidRDefault="00D12E18" w:rsidP="00D12E18">
      <w:pPr>
        <w:ind w:left="360"/>
      </w:pPr>
    </w:p>
    <w:p w14:paraId="17F3B25D" w14:textId="45BF4C31" w:rsidR="00D12E18" w:rsidRPr="00D12E18" w:rsidRDefault="00D12E18" w:rsidP="00D12E18">
      <w:pPr>
        <w:pStyle w:val="Paragraphedeliste"/>
        <w:numPr>
          <w:ilvl w:val="0"/>
          <w:numId w:val="16"/>
        </w:numPr>
        <w:rPr>
          <w:rFonts w:ascii="Calibri" w:eastAsia="Calibri" w:hAnsi="Calibri" w:cs="Calibri"/>
        </w:rPr>
      </w:pPr>
      <w:r w:rsidRPr="00D12E18">
        <w:rPr>
          <w:rFonts w:ascii="Calibri" w:eastAsia="Calibri" w:hAnsi="Calibri" w:cs="Calibri"/>
        </w:rPr>
        <w:t xml:space="preserve">Alfresco Process Services LDAP </w:t>
      </w:r>
    </w:p>
    <w:p w14:paraId="72CA7330" w14:textId="24AB9B0E" w:rsidR="00D12E18" w:rsidRDefault="00D12E18" w:rsidP="05ACA106">
      <w:r>
        <w:lastRenderedPageBreak/>
        <w:t>LDAP (</w:t>
      </w:r>
      <w:proofErr w:type="spellStart"/>
      <w:r>
        <w:t>Lightweight</w:t>
      </w:r>
      <w:proofErr w:type="spellEnd"/>
      <w:r>
        <w:t xml:space="preserve"> Directory Access Protocol) est un protocole standard permettant d'accéder à des bases d'informations sur les utilisateurs d'un réseau via des protocoles TCP/IP. Alfresco Process Services prend en charge l'authentification des utilisateurs externes à partir de LDAP ou Active Directory. Grâce à cette authentification externe, les profils des utilisateurs peuvent être importés.</w:t>
      </w:r>
    </w:p>
    <w:p w14:paraId="66683290" w14:textId="77777777" w:rsidR="00D12E18" w:rsidRDefault="00D12E18" w:rsidP="05ACA106"/>
    <w:p w14:paraId="5DF4C120" w14:textId="619729E9" w:rsidR="004B0E14" w:rsidRDefault="05ACA106" w:rsidP="05ACA106">
      <w:pPr>
        <w:pStyle w:val="Paragraphedeliste"/>
        <w:numPr>
          <w:ilvl w:val="0"/>
          <w:numId w:val="17"/>
        </w:numPr>
        <w:rPr>
          <w:rFonts w:ascii="Calibri" w:eastAsia="Calibri" w:hAnsi="Calibri" w:cs="Calibri"/>
        </w:rPr>
      </w:pPr>
      <w:r w:rsidRPr="05ACA106">
        <w:rPr>
          <w:rFonts w:ascii="Calibri" w:eastAsia="Calibri" w:hAnsi="Calibri" w:cs="Calibri"/>
        </w:rPr>
        <w:t>Développement de processus automatisés</w:t>
      </w:r>
    </w:p>
    <w:p w14:paraId="2DB680C9" w14:textId="435F0C54" w:rsidR="004B0E14" w:rsidRDefault="28E0A11D" w:rsidP="05ACA106">
      <w:pPr>
        <w:pStyle w:val="Paragraphedeliste"/>
        <w:numPr>
          <w:ilvl w:val="0"/>
          <w:numId w:val="16"/>
        </w:numPr>
        <w:rPr>
          <w:rFonts w:ascii="Calibri" w:eastAsia="Calibri" w:hAnsi="Calibri" w:cs="Calibri"/>
        </w:rPr>
      </w:pPr>
      <w:r w:rsidRPr="28E0A11D">
        <w:rPr>
          <w:rFonts w:ascii="Calibri" w:eastAsia="Calibri" w:hAnsi="Calibri" w:cs="Calibri"/>
        </w:rPr>
        <w:t>Processus métier analysés</w:t>
      </w:r>
    </w:p>
    <w:p w14:paraId="2D515E0E" w14:textId="2A1F84D7" w:rsidR="28E0A11D" w:rsidRDefault="28E0A11D" w:rsidP="28E0A11D">
      <w:pPr>
        <w:spacing w:line="254" w:lineRule="auto"/>
        <w:rPr>
          <w:rFonts w:ascii="Cambria Math" w:eastAsia="Cambria Math" w:hAnsi="Cambria Math" w:cs="Cambria Math"/>
          <w:b/>
          <w:bCs/>
          <w:lang w:val="fr"/>
        </w:rPr>
      </w:pPr>
      <w:r w:rsidRPr="28E0A11D">
        <w:rPr>
          <w:rFonts w:ascii="Cambria Math" w:eastAsia="Cambria Math" w:hAnsi="Cambria Math" w:cs="Cambria Math"/>
          <w:b/>
          <w:bCs/>
          <w:lang w:val="fr"/>
        </w:rPr>
        <w:t>Réservation d’ouvrage</w:t>
      </w:r>
    </w:p>
    <w:p w14:paraId="09670221" w14:textId="5738D468" w:rsidR="28E0A11D" w:rsidRDefault="28E0A11D" w:rsidP="28E0A11D">
      <w:pPr>
        <w:spacing w:line="254" w:lineRule="auto"/>
        <w:rPr>
          <w:rFonts w:ascii="Cambria Math" w:eastAsia="Cambria Math" w:hAnsi="Cambria Math" w:cs="Cambria Math"/>
          <w:sz w:val="24"/>
          <w:szCs w:val="24"/>
          <w:u w:val="single"/>
          <w:lang w:val="fr"/>
        </w:rPr>
      </w:pPr>
      <w:r w:rsidRPr="28E0A11D">
        <w:rPr>
          <w:rFonts w:ascii="Cambria Math" w:eastAsia="Cambria Math" w:hAnsi="Cambria Math" w:cs="Cambria Math"/>
          <w:sz w:val="24"/>
          <w:szCs w:val="24"/>
          <w:u w:val="single"/>
          <w:lang w:val="fr"/>
        </w:rPr>
        <w:t>Objet</w:t>
      </w:r>
      <w:r w:rsidRPr="28E0A11D">
        <w:rPr>
          <w:rFonts w:ascii="Cambria Math" w:eastAsia="Cambria Math" w:hAnsi="Cambria Math" w:cs="Cambria Math"/>
          <w:sz w:val="24"/>
          <w:szCs w:val="24"/>
          <w:lang w:val="fr"/>
        </w:rPr>
        <w:t xml:space="preserve"> </w:t>
      </w:r>
    </w:p>
    <w:p w14:paraId="558875C7" w14:textId="6FAAB53F" w:rsidR="28E0A11D" w:rsidRDefault="28E0A11D" w:rsidP="28E0A11D">
      <w:pPr>
        <w:spacing w:line="254" w:lineRule="auto"/>
        <w:jc w:val="both"/>
      </w:pPr>
      <w:r w:rsidRPr="28E0A11D">
        <w:rPr>
          <w:rFonts w:ascii="Cambria Math" w:eastAsia="Cambria Math" w:hAnsi="Cambria Math" w:cs="Cambria Math"/>
          <w:lang w:val="fr"/>
        </w:rPr>
        <w:t>La présente procédure encadre les activités de la Bibliothèque de l’UM6SS destinées aux étudiants, au corps professoral, aux chercheurs et au personnel.</w:t>
      </w:r>
    </w:p>
    <w:p w14:paraId="7187F33A" w14:textId="5AA8A557" w:rsidR="28E0A11D" w:rsidRDefault="28E0A11D" w:rsidP="28E0A11D">
      <w:pPr>
        <w:spacing w:line="254" w:lineRule="auto"/>
        <w:rPr>
          <w:rFonts w:ascii="Cambria Math" w:eastAsia="Cambria Math" w:hAnsi="Cambria Math" w:cs="Cambria Math"/>
          <w:b/>
          <w:bCs/>
          <w:lang w:val="fr"/>
        </w:rPr>
      </w:pPr>
      <w:r w:rsidRPr="28E0A11D">
        <w:rPr>
          <w:rFonts w:ascii="Cambria Math" w:eastAsia="Cambria Math" w:hAnsi="Cambria Math" w:cs="Cambria Math"/>
          <w:b/>
          <w:bCs/>
          <w:lang w:val="fr"/>
        </w:rPr>
        <w:t>Acquisition des ouvrages</w:t>
      </w:r>
    </w:p>
    <w:p w14:paraId="097C4505" w14:textId="5658C7E4" w:rsidR="28E0A11D" w:rsidRDefault="28E0A11D" w:rsidP="28E0A11D">
      <w:pPr>
        <w:spacing w:line="257" w:lineRule="auto"/>
        <w:rPr>
          <w:rFonts w:ascii="Cambria Math" w:eastAsia="Cambria Math" w:hAnsi="Cambria Math" w:cs="Cambria Math"/>
          <w:sz w:val="24"/>
          <w:szCs w:val="24"/>
          <w:u w:val="single"/>
          <w:lang w:val="fr"/>
        </w:rPr>
      </w:pPr>
      <w:r w:rsidRPr="28E0A11D">
        <w:rPr>
          <w:rFonts w:ascii="Cambria Math" w:eastAsia="Cambria Math" w:hAnsi="Cambria Math" w:cs="Cambria Math"/>
          <w:b/>
          <w:bCs/>
          <w:sz w:val="28"/>
          <w:szCs w:val="28"/>
          <w:lang w:val="fr"/>
        </w:rPr>
        <w:t xml:space="preserve"> </w:t>
      </w:r>
      <w:r w:rsidRPr="28E0A11D">
        <w:rPr>
          <w:rFonts w:ascii="Cambria Math" w:eastAsia="Cambria Math" w:hAnsi="Cambria Math" w:cs="Cambria Math"/>
          <w:sz w:val="24"/>
          <w:szCs w:val="24"/>
          <w:u w:val="single"/>
          <w:lang w:val="fr"/>
        </w:rPr>
        <w:t xml:space="preserve">Objet </w:t>
      </w:r>
    </w:p>
    <w:p w14:paraId="799D0055" w14:textId="32A15C21" w:rsidR="28E0A11D" w:rsidRDefault="28E0A11D" w:rsidP="28E0A11D">
      <w:pPr>
        <w:spacing w:line="254" w:lineRule="auto"/>
        <w:jc w:val="both"/>
      </w:pPr>
      <w:r w:rsidRPr="28E0A11D">
        <w:rPr>
          <w:rFonts w:ascii="Cambria Math" w:eastAsia="Cambria Math" w:hAnsi="Cambria Math" w:cs="Cambria Math"/>
          <w:lang w:val="fr"/>
        </w:rPr>
        <w:t>La présente procédure encadre les activités de la Bibliothèque de l’UM6SS destinées aux étudiants, au corps professoral, aux chercheurs et au personnel.</w:t>
      </w:r>
    </w:p>
    <w:p w14:paraId="48717A7C" w14:textId="6A830CCD" w:rsidR="28E0A11D" w:rsidRDefault="28E0A11D" w:rsidP="28E0A11D">
      <w:pPr>
        <w:spacing w:line="254" w:lineRule="auto"/>
        <w:jc w:val="both"/>
        <w:rPr>
          <w:rFonts w:ascii="Cambria Math" w:eastAsia="Cambria Math" w:hAnsi="Cambria Math" w:cs="Cambria Math"/>
          <w:b/>
          <w:bCs/>
          <w:sz w:val="28"/>
          <w:szCs w:val="28"/>
          <w:lang w:val="fr"/>
        </w:rPr>
      </w:pPr>
      <w:r w:rsidRPr="28E0A11D">
        <w:rPr>
          <w:rFonts w:ascii="Cambria Math" w:eastAsia="Cambria Math" w:hAnsi="Cambria Math" w:cs="Cambria Math"/>
          <w:b/>
          <w:bCs/>
          <w:lang w:val="fr"/>
        </w:rPr>
        <w:t>Gestion des bourses</w:t>
      </w:r>
      <w:r w:rsidRPr="28E0A11D">
        <w:rPr>
          <w:rFonts w:ascii="Cambria Math" w:eastAsia="Cambria Math" w:hAnsi="Cambria Math" w:cs="Cambria Math"/>
          <w:b/>
          <w:bCs/>
          <w:sz w:val="28"/>
          <w:szCs w:val="28"/>
          <w:lang w:val="fr"/>
        </w:rPr>
        <w:t xml:space="preserve"> </w:t>
      </w:r>
    </w:p>
    <w:p w14:paraId="5CBEE90B" w14:textId="5E54132F" w:rsidR="28E0A11D" w:rsidRDefault="28E0A11D" w:rsidP="28E0A11D">
      <w:pPr>
        <w:spacing w:line="254" w:lineRule="auto"/>
        <w:jc w:val="both"/>
        <w:rPr>
          <w:rFonts w:ascii="Cambria Math" w:eastAsia="Cambria Math" w:hAnsi="Cambria Math" w:cs="Cambria Math"/>
          <w:sz w:val="24"/>
          <w:szCs w:val="24"/>
          <w:u w:val="single"/>
          <w:lang w:val="fr"/>
        </w:rPr>
      </w:pPr>
      <w:r w:rsidRPr="28E0A11D">
        <w:rPr>
          <w:rFonts w:ascii="Cambria Math" w:eastAsia="Cambria Math" w:hAnsi="Cambria Math" w:cs="Cambria Math"/>
          <w:sz w:val="24"/>
          <w:szCs w:val="24"/>
          <w:u w:val="single"/>
          <w:lang w:val="fr"/>
        </w:rPr>
        <w:t xml:space="preserve">Objet </w:t>
      </w:r>
    </w:p>
    <w:p w14:paraId="00B47E5F" w14:textId="469B9097" w:rsidR="28E0A11D" w:rsidRDefault="28E0A11D" w:rsidP="28E0A11D">
      <w:pPr>
        <w:spacing w:line="254" w:lineRule="auto"/>
        <w:jc w:val="both"/>
      </w:pPr>
      <w:r w:rsidRPr="28E0A11D">
        <w:rPr>
          <w:rFonts w:ascii="Cambria Math" w:eastAsia="Cambria Math" w:hAnsi="Cambria Math" w:cs="Cambria Math"/>
          <w:lang w:val="fr"/>
        </w:rPr>
        <w:t>Cette procédure décrit les dispositions relatives à l’octroi des bourses d’études à l’UM6SS.</w:t>
      </w:r>
    </w:p>
    <w:p w14:paraId="1D450C9A" w14:textId="58FFAAEF" w:rsidR="28E0A11D" w:rsidRDefault="28E0A11D" w:rsidP="28E0A11D">
      <w:pPr>
        <w:spacing w:line="254" w:lineRule="auto"/>
        <w:jc w:val="both"/>
        <w:rPr>
          <w:rFonts w:ascii="Cambria Math" w:eastAsia="Cambria Math" w:hAnsi="Cambria Math" w:cs="Cambria Math"/>
          <w:lang w:val="fr"/>
        </w:rPr>
      </w:pPr>
    </w:p>
    <w:p w14:paraId="611BB5FA" w14:textId="7DD51DE9" w:rsidR="28E0A11D" w:rsidRDefault="28E0A11D" w:rsidP="28E0A11D">
      <w:pPr>
        <w:rPr>
          <w:rFonts w:ascii="Calibri" w:eastAsia="Calibri" w:hAnsi="Calibri" w:cs="Calibri"/>
        </w:rPr>
      </w:pPr>
    </w:p>
    <w:p w14:paraId="5565A8CA" w14:textId="51548860" w:rsidR="004B0E14" w:rsidRDefault="28E0A11D" w:rsidP="05ACA106">
      <w:pPr>
        <w:pStyle w:val="Paragraphedeliste"/>
        <w:numPr>
          <w:ilvl w:val="0"/>
          <w:numId w:val="16"/>
        </w:numPr>
        <w:rPr>
          <w:rFonts w:ascii="Calibri" w:eastAsia="Calibri" w:hAnsi="Calibri" w:cs="Calibri"/>
        </w:rPr>
      </w:pPr>
      <w:r w:rsidRPr="28E0A11D">
        <w:rPr>
          <w:rFonts w:ascii="Calibri" w:eastAsia="Calibri" w:hAnsi="Calibri" w:cs="Calibri"/>
        </w:rPr>
        <w:t>Modélisation de processus métier avec Alfresco Process Services</w:t>
      </w:r>
    </w:p>
    <w:p w14:paraId="7152EDC1" w14:textId="2000CD6E" w:rsidR="28E0A11D" w:rsidRDefault="28E0A11D" w:rsidP="28E0A11D">
      <w:pPr>
        <w:rPr>
          <w:rFonts w:ascii="Cambria Math" w:eastAsia="Cambria Math" w:hAnsi="Cambria Math" w:cs="Cambria Math"/>
          <w:lang w:val="fr"/>
        </w:rPr>
      </w:pPr>
      <w:r w:rsidRPr="28E0A11D">
        <w:rPr>
          <w:rFonts w:ascii="Cambria Math" w:eastAsia="Cambria Math" w:hAnsi="Cambria Math" w:cs="Cambria Math"/>
          <w:b/>
          <w:bCs/>
          <w:sz w:val="28"/>
          <w:szCs w:val="28"/>
          <w:lang w:val="fr"/>
        </w:rPr>
        <w:t>Réservation d’ouvrage</w:t>
      </w:r>
    </w:p>
    <w:p w14:paraId="7BBC2B14" w14:textId="6412B537" w:rsidR="28E0A11D" w:rsidRDefault="28E0A11D" w:rsidP="28E0A11D">
      <w:pPr>
        <w:pStyle w:val="Paragraphedeliste"/>
        <w:numPr>
          <w:ilvl w:val="0"/>
          <w:numId w:val="11"/>
        </w:numPr>
        <w:rPr>
          <w:rFonts w:ascii="Cambria Math" w:eastAsia="Cambria Math" w:hAnsi="Cambria Math" w:cs="Cambria Math"/>
          <w:lang w:val="fr"/>
        </w:rPr>
      </w:pPr>
      <w:r w:rsidRPr="28E0A11D">
        <w:rPr>
          <w:rFonts w:ascii="Cambria Math" w:eastAsia="Cambria Math" w:hAnsi="Cambria Math" w:cs="Cambria Math"/>
          <w:lang w:val="fr"/>
        </w:rPr>
        <w:t>Notre processus constitue en 4 tâches commençant du démarrage du processus de Demande réservation d’ouvrage ouvrage jusqu'à validation finale par le responsable bibliothèque.</w:t>
      </w:r>
    </w:p>
    <w:p w14:paraId="4F365DBA" w14:textId="07B10260" w:rsidR="28E0A11D" w:rsidRDefault="28E0A11D" w:rsidP="28E0A11D">
      <w:pPr>
        <w:spacing w:line="254" w:lineRule="auto"/>
        <w:rPr>
          <w:rFonts w:ascii="Cambria Math" w:eastAsia="Cambria Math" w:hAnsi="Cambria Math" w:cs="Cambria Math"/>
          <w:b/>
          <w:bCs/>
          <w:sz w:val="28"/>
          <w:szCs w:val="28"/>
          <w:lang w:val="fr"/>
        </w:rPr>
      </w:pPr>
      <w:r w:rsidRPr="28E0A11D">
        <w:rPr>
          <w:rFonts w:ascii="Cambria Math" w:eastAsia="Cambria Math" w:hAnsi="Cambria Math" w:cs="Cambria Math"/>
          <w:b/>
          <w:bCs/>
          <w:sz w:val="28"/>
          <w:szCs w:val="28"/>
          <w:lang w:val="fr"/>
        </w:rPr>
        <w:t>Acquisition des ouvrages</w:t>
      </w:r>
    </w:p>
    <w:p w14:paraId="2C6FE6C5" w14:textId="51C98DC8" w:rsidR="28E0A11D" w:rsidRDefault="28E0A11D" w:rsidP="28E0A11D">
      <w:pPr>
        <w:pStyle w:val="Paragraphedeliste"/>
        <w:numPr>
          <w:ilvl w:val="0"/>
          <w:numId w:val="9"/>
        </w:numPr>
        <w:rPr>
          <w:rFonts w:ascii="Cambria Math" w:eastAsia="Cambria Math" w:hAnsi="Cambria Math" w:cs="Cambria Math"/>
          <w:lang w:val="fr"/>
        </w:rPr>
      </w:pPr>
      <w:r w:rsidRPr="28E0A11D">
        <w:rPr>
          <w:rFonts w:ascii="Cambria Math" w:eastAsia="Cambria Math" w:hAnsi="Cambria Math" w:cs="Cambria Math"/>
          <w:lang w:val="fr"/>
        </w:rPr>
        <w:t>Notre processus constitue en 9 tâches commençant du démarrage du processus de Demande d’acquisition ou renouvellement d’un ouvrage jusqu'à validation finale par le responsable bibliothèque.</w:t>
      </w:r>
    </w:p>
    <w:p w14:paraId="16FB189A" w14:textId="5FDD4166" w:rsidR="28E0A11D" w:rsidRDefault="28E0A11D" w:rsidP="28E0A11D">
      <w:pPr>
        <w:spacing w:line="254" w:lineRule="auto"/>
        <w:rPr>
          <w:rFonts w:ascii="Cambria Math" w:eastAsia="Cambria Math" w:hAnsi="Cambria Math" w:cs="Cambria Math"/>
          <w:b/>
          <w:bCs/>
          <w:sz w:val="28"/>
          <w:szCs w:val="28"/>
          <w:lang w:val="fr"/>
        </w:rPr>
      </w:pPr>
      <w:r w:rsidRPr="28E0A11D">
        <w:rPr>
          <w:rFonts w:ascii="Cambria Math" w:eastAsia="Cambria Math" w:hAnsi="Cambria Math" w:cs="Cambria Math"/>
          <w:b/>
          <w:bCs/>
          <w:sz w:val="28"/>
          <w:szCs w:val="28"/>
          <w:lang w:val="fr"/>
        </w:rPr>
        <w:t>Gestion des bourses</w:t>
      </w:r>
    </w:p>
    <w:p w14:paraId="246368B3" w14:textId="59A523F4" w:rsidR="28E0A11D" w:rsidRDefault="28E0A11D" w:rsidP="28E0A11D">
      <w:pPr>
        <w:pStyle w:val="Paragraphedeliste"/>
        <w:numPr>
          <w:ilvl w:val="0"/>
          <w:numId w:val="7"/>
        </w:numPr>
        <w:rPr>
          <w:rFonts w:ascii="Cambria Math" w:eastAsia="Cambria Math" w:hAnsi="Cambria Math" w:cs="Cambria Math"/>
          <w:lang w:val="fr"/>
        </w:rPr>
      </w:pPr>
      <w:r w:rsidRPr="28E0A11D">
        <w:rPr>
          <w:rFonts w:ascii="Cambria Math" w:eastAsia="Cambria Math" w:hAnsi="Cambria Math" w:cs="Cambria Math"/>
          <w:lang w:val="fr"/>
        </w:rPr>
        <w:t xml:space="preserve">Notre processus constitue en 7 tâches commençant du démarrage du processus de Demande de </w:t>
      </w:r>
      <w:proofErr w:type="gramStart"/>
      <w:r w:rsidRPr="28E0A11D">
        <w:rPr>
          <w:rFonts w:ascii="Cambria Math" w:eastAsia="Cambria Math" w:hAnsi="Cambria Math" w:cs="Cambria Math"/>
          <w:lang w:val="fr"/>
        </w:rPr>
        <w:t>bourse  jusqu'à</w:t>
      </w:r>
      <w:proofErr w:type="gramEnd"/>
      <w:r w:rsidRPr="28E0A11D">
        <w:rPr>
          <w:rFonts w:ascii="Cambria Math" w:eastAsia="Cambria Math" w:hAnsi="Cambria Math" w:cs="Cambria Math"/>
          <w:lang w:val="fr"/>
        </w:rPr>
        <w:t xml:space="preserve"> validation finale et le stockage des information dans la base de donnes.</w:t>
      </w:r>
    </w:p>
    <w:p w14:paraId="5818F440" w14:textId="5AE3D9B7" w:rsidR="28E0A11D" w:rsidRDefault="28E0A11D" w:rsidP="28E0A11D">
      <w:pPr>
        <w:rPr>
          <w:rFonts w:ascii="Cambria Math" w:eastAsia="Cambria Math" w:hAnsi="Cambria Math" w:cs="Cambria Math"/>
          <w:lang w:val="fr"/>
        </w:rPr>
      </w:pPr>
    </w:p>
    <w:p w14:paraId="4063E90D" w14:textId="3AF3218C" w:rsidR="28E0A11D" w:rsidRDefault="28E0A11D" w:rsidP="28E0A11D">
      <w:pPr>
        <w:rPr>
          <w:rFonts w:ascii="Calibri" w:eastAsia="Calibri" w:hAnsi="Calibri" w:cs="Calibri"/>
        </w:rPr>
      </w:pPr>
    </w:p>
    <w:p w14:paraId="65A97B40" w14:textId="38FCD4F8"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lastRenderedPageBreak/>
        <w:t>Implémentation de processus métier automatisés</w:t>
      </w:r>
    </w:p>
    <w:p w14:paraId="769CDE53" w14:textId="63A3EE4C"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t>Test et validation des processus automatisés</w:t>
      </w:r>
    </w:p>
    <w:p w14:paraId="018087A9" w14:textId="2AE364E6" w:rsidR="004B0E14" w:rsidRDefault="05ACA106" w:rsidP="05ACA106">
      <w:pPr>
        <w:pStyle w:val="Paragraphedeliste"/>
        <w:numPr>
          <w:ilvl w:val="0"/>
          <w:numId w:val="17"/>
        </w:numPr>
        <w:rPr>
          <w:rFonts w:ascii="Calibri" w:eastAsia="Calibri" w:hAnsi="Calibri" w:cs="Calibri"/>
        </w:rPr>
      </w:pPr>
      <w:r w:rsidRPr="05ACA106">
        <w:rPr>
          <w:rFonts w:ascii="Calibri" w:eastAsia="Calibri" w:hAnsi="Calibri" w:cs="Calibri"/>
        </w:rPr>
        <w:t>Résultats et avantages de l'automatisation des processus avec Alfresco Process Services</w:t>
      </w:r>
    </w:p>
    <w:p w14:paraId="6E567559" w14:textId="592399EE"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t>Amélioration de l'efficacité et de la qualité des processus métier</w:t>
      </w:r>
    </w:p>
    <w:p w14:paraId="164F9BEB" w14:textId="0D11824A"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t>Réduction des coûts</w:t>
      </w:r>
    </w:p>
    <w:p w14:paraId="5FE8B5A8" w14:textId="7C65084F"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t>Transparence accrue des processus métier</w:t>
      </w:r>
    </w:p>
    <w:p w14:paraId="5CAD89A9" w14:textId="6648DEBF" w:rsidR="004B0E14" w:rsidRDefault="05ACA106" w:rsidP="05ACA106">
      <w:pPr>
        <w:pStyle w:val="Paragraphedeliste"/>
        <w:numPr>
          <w:ilvl w:val="0"/>
          <w:numId w:val="17"/>
        </w:numPr>
        <w:rPr>
          <w:rFonts w:ascii="Calibri" w:eastAsia="Calibri" w:hAnsi="Calibri" w:cs="Calibri"/>
        </w:rPr>
      </w:pPr>
      <w:r w:rsidRPr="05ACA106">
        <w:rPr>
          <w:rFonts w:ascii="Calibri" w:eastAsia="Calibri" w:hAnsi="Calibri" w:cs="Calibri"/>
        </w:rPr>
        <w:t>Conclusion</w:t>
      </w:r>
    </w:p>
    <w:p w14:paraId="68F88263" w14:textId="6B7BAD72" w:rsidR="004B0E14" w:rsidRDefault="05ACA106" w:rsidP="05ACA106">
      <w:pPr>
        <w:pStyle w:val="Paragraphedeliste"/>
        <w:numPr>
          <w:ilvl w:val="0"/>
          <w:numId w:val="16"/>
        </w:numPr>
        <w:rPr>
          <w:rFonts w:ascii="Calibri" w:eastAsia="Calibri" w:hAnsi="Calibri" w:cs="Calibri"/>
        </w:rPr>
      </w:pPr>
      <w:r w:rsidRPr="05ACA106">
        <w:rPr>
          <w:rFonts w:ascii="Calibri" w:eastAsia="Calibri" w:hAnsi="Calibri" w:cs="Calibri"/>
        </w:rPr>
        <w:t>Leçons apprises</w:t>
      </w:r>
    </w:p>
    <w:p w14:paraId="2C776301" w14:textId="37BB00D4" w:rsidR="004B0E14" w:rsidRDefault="28E0A11D" w:rsidP="05ACA106">
      <w:pPr>
        <w:pStyle w:val="Paragraphedeliste"/>
        <w:numPr>
          <w:ilvl w:val="0"/>
          <w:numId w:val="16"/>
        </w:numPr>
        <w:rPr>
          <w:rFonts w:ascii="Calibri" w:eastAsia="Calibri" w:hAnsi="Calibri" w:cs="Calibri"/>
        </w:rPr>
      </w:pPr>
      <w:r w:rsidRPr="28E0A11D">
        <w:rPr>
          <w:rFonts w:ascii="Calibri" w:eastAsia="Calibri" w:hAnsi="Calibri" w:cs="Calibri"/>
        </w:rPr>
        <w:t>Recommandations pour l'implémentation de l'automatisation des processus avec Alfresco Process Services.</w:t>
      </w:r>
    </w:p>
    <w:p w14:paraId="1CEA490D" w14:textId="052BCD9E" w:rsidR="28E0A11D" w:rsidRDefault="28E0A11D" w:rsidP="28E0A11D">
      <w:pPr>
        <w:spacing w:line="254" w:lineRule="auto"/>
        <w:ind w:firstLine="720"/>
      </w:pPr>
      <w:r w:rsidRPr="28E0A11D">
        <w:rPr>
          <w:rFonts w:ascii="Cambria Math" w:eastAsia="Cambria Math" w:hAnsi="Cambria Math" w:cs="Cambria Math"/>
          <w:lang w:val="fr"/>
        </w:rPr>
        <w:t>L'implémentation de l'automatisation des processus avec Alfresco Process Services est un projet important pour toute entreprise. Les leçons apprises au cours de projets similaires montrent qu'il est crucial de répertorier et de comprendre en détail tous les processus métiers avant de les automatiser. Il est également essentiel de suivre une méthodologie rigoureuse tout au long du projet, en impliquant les parties prenantes clés et en testant minutieusement les processus automatisés avant de les déployer. Enfin, il est recommandé de mettre en place une équipe dédiée à la gestion continue des processus automatisés, afin d'assurer leur optimisation continue et leur efficacité à long terme. En somme, l'implémentation réussie de l'automatisation des processus avec Alfresco Process Services nécessite une planification minutieuse, une exécution rigoureuse et une gestion continue pour atteindre les résultats souhaités.</w:t>
      </w:r>
    </w:p>
    <w:p w14:paraId="10626C40" w14:textId="780AEA11" w:rsidR="28E0A11D" w:rsidRDefault="28E0A11D" w:rsidP="28E0A11D">
      <w:pPr>
        <w:rPr>
          <w:rFonts w:ascii="Calibri" w:eastAsia="Calibri" w:hAnsi="Calibri" w:cs="Calibri"/>
        </w:rPr>
      </w:pPr>
    </w:p>
    <w:p w14:paraId="3BFEFB25" w14:textId="6FFE593C" w:rsidR="004B0E14" w:rsidRDefault="00424EBE" w:rsidP="05ACA106">
      <w:ins w:id="0" w:author="Imrane Asrir" w:date="2022-10-10T14:49:00Z">
        <w:r w:rsidRPr="00993639">
          <w:rPr>
            <w:rFonts w:ascii="Cambria Math" w:hAnsi="Cambria Math"/>
            <w:noProof/>
            <w:rPrChange w:id="1" w:author="Imrane Asrir" w:date="2022-10-18T22:15:00Z">
              <w:rPr>
                <w:noProof/>
              </w:rPr>
            </w:rPrChange>
          </w:rPr>
          <w:drawing>
            <wp:inline distT="0" distB="0" distL="0" distR="0" wp14:anchorId="0BB23BC6" wp14:editId="4FABE0D6">
              <wp:extent cx="4269740" cy="3528060"/>
              <wp:effectExtent l="0" t="0" r="0" b="0"/>
              <wp:docPr id="1" name="Image 1" descr="Le cycle en Y – Vers une entreprise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ycle en Y – Vers une entreprise Ag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9740" cy="3528060"/>
                      </a:xfrm>
                      <a:prstGeom prst="rect">
                        <a:avLst/>
                      </a:prstGeom>
                      <a:noFill/>
                      <a:ln>
                        <a:noFill/>
                      </a:ln>
                    </pic:spPr>
                  </pic:pic>
                </a:graphicData>
              </a:graphic>
            </wp:inline>
          </w:drawing>
        </w:r>
      </w:ins>
    </w:p>
    <w:sectPr w:rsidR="004B0E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CB56"/>
    <w:multiLevelType w:val="hybridMultilevel"/>
    <w:tmpl w:val="782A75C6"/>
    <w:lvl w:ilvl="0" w:tplc="BF583B30">
      <w:start w:val="1"/>
      <w:numFmt w:val="lowerLetter"/>
      <w:lvlText w:val="%1."/>
      <w:lvlJc w:val="left"/>
      <w:pPr>
        <w:ind w:left="720" w:hanging="360"/>
      </w:pPr>
    </w:lvl>
    <w:lvl w:ilvl="1" w:tplc="27DC8C6A">
      <w:start w:val="1"/>
      <w:numFmt w:val="lowerLetter"/>
      <w:lvlText w:val="%2."/>
      <w:lvlJc w:val="left"/>
      <w:pPr>
        <w:ind w:left="1440" w:hanging="360"/>
      </w:pPr>
    </w:lvl>
    <w:lvl w:ilvl="2" w:tplc="2A0A4956">
      <w:start w:val="1"/>
      <w:numFmt w:val="lowerRoman"/>
      <w:lvlText w:val="%3."/>
      <w:lvlJc w:val="right"/>
      <w:pPr>
        <w:ind w:left="2160" w:hanging="180"/>
      </w:pPr>
    </w:lvl>
    <w:lvl w:ilvl="3" w:tplc="CA1412B8">
      <w:start w:val="1"/>
      <w:numFmt w:val="decimal"/>
      <w:lvlText w:val="%4."/>
      <w:lvlJc w:val="left"/>
      <w:pPr>
        <w:ind w:left="2880" w:hanging="360"/>
      </w:pPr>
    </w:lvl>
    <w:lvl w:ilvl="4" w:tplc="6D1E9D52">
      <w:start w:val="1"/>
      <w:numFmt w:val="lowerLetter"/>
      <w:lvlText w:val="%5."/>
      <w:lvlJc w:val="left"/>
      <w:pPr>
        <w:ind w:left="3600" w:hanging="360"/>
      </w:pPr>
    </w:lvl>
    <w:lvl w:ilvl="5" w:tplc="DEBEAD6E">
      <w:start w:val="1"/>
      <w:numFmt w:val="lowerRoman"/>
      <w:lvlText w:val="%6."/>
      <w:lvlJc w:val="right"/>
      <w:pPr>
        <w:ind w:left="4320" w:hanging="180"/>
      </w:pPr>
    </w:lvl>
    <w:lvl w:ilvl="6" w:tplc="C792DB1A">
      <w:start w:val="1"/>
      <w:numFmt w:val="decimal"/>
      <w:lvlText w:val="%7."/>
      <w:lvlJc w:val="left"/>
      <w:pPr>
        <w:ind w:left="5040" w:hanging="360"/>
      </w:pPr>
    </w:lvl>
    <w:lvl w:ilvl="7" w:tplc="35402400">
      <w:start w:val="1"/>
      <w:numFmt w:val="lowerLetter"/>
      <w:lvlText w:val="%8."/>
      <w:lvlJc w:val="left"/>
      <w:pPr>
        <w:ind w:left="5760" w:hanging="360"/>
      </w:pPr>
    </w:lvl>
    <w:lvl w:ilvl="8" w:tplc="6184A2DA">
      <w:start w:val="1"/>
      <w:numFmt w:val="lowerRoman"/>
      <w:lvlText w:val="%9."/>
      <w:lvlJc w:val="right"/>
      <w:pPr>
        <w:ind w:left="6480" w:hanging="180"/>
      </w:pPr>
    </w:lvl>
  </w:abstractNum>
  <w:abstractNum w:abstractNumId="1" w15:restartNumberingAfterBreak="0">
    <w:nsid w:val="0D36AA7D"/>
    <w:multiLevelType w:val="hybridMultilevel"/>
    <w:tmpl w:val="047A3A66"/>
    <w:lvl w:ilvl="0" w:tplc="C3A4277E">
      <w:start w:val="1"/>
      <w:numFmt w:val="bullet"/>
      <w:lvlText w:val=""/>
      <w:lvlJc w:val="left"/>
      <w:pPr>
        <w:ind w:left="720" w:hanging="360"/>
      </w:pPr>
      <w:rPr>
        <w:rFonts w:ascii="Symbol" w:hAnsi="Symbol" w:hint="default"/>
      </w:rPr>
    </w:lvl>
    <w:lvl w:ilvl="1" w:tplc="58FE6BA4">
      <w:start w:val="1"/>
      <w:numFmt w:val="bullet"/>
      <w:lvlText w:val="o"/>
      <w:lvlJc w:val="left"/>
      <w:pPr>
        <w:ind w:left="1440" w:hanging="360"/>
      </w:pPr>
      <w:rPr>
        <w:rFonts w:ascii="Courier New" w:hAnsi="Courier New" w:hint="default"/>
      </w:rPr>
    </w:lvl>
    <w:lvl w:ilvl="2" w:tplc="02F6DA20">
      <w:start w:val="1"/>
      <w:numFmt w:val="bullet"/>
      <w:lvlText w:val=""/>
      <w:lvlJc w:val="left"/>
      <w:pPr>
        <w:ind w:left="2160" w:hanging="360"/>
      </w:pPr>
      <w:rPr>
        <w:rFonts w:ascii="Wingdings" w:hAnsi="Wingdings" w:hint="default"/>
      </w:rPr>
    </w:lvl>
    <w:lvl w:ilvl="3" w:tplc="9B627B2C">
      <w:start w:val="1"/>
      <w:numFmt w:val="bullet"/>
      <w:lvlText w:val=""/>
      <w:lvlJc w:val="left"/>
      <w:pPr>
        <w:ind w:left="2880" w:hanging="360"/>
      </w:pPr>
      <w:rPr>
        <w:rFonts w:ascii="Symbol" w:hAnsi="Symbol" w:hint="default"/>
      </w:rPr>
    </w:lvl>
    <w:lvl w:ilvl="4" w:tplc="C554E4A0">
      <w:start w:val="1"/>
      <w:numFmt w:val="bullet"/>
      <w:lvlText w:val="o"/>
      <w:lvlJc w:val="left"/>
      <w:pPr>
        <w:ind w:left="3600" w:hanging="360"/>
      </w:pPr>
      <w:rPr>
        <w:rFonts w:ascii="Courier New" w:hAnsi="Courier New" w:hint="default"/>
      </w:rPr>
    </w:lvl>
    <w:lvl w:ilvl="5" w:tplc="5E24F432">
      <w:start w:val="1"/>
      <w:numFmt w:val="bullet"/>
      <w:lvlText w:val=""/>
      <w:lvlJc w:val="left"/>
      <w:pPr>
        <w:ind w:left="4320" w:hanging="360"/>
      </w:pPr>
      <w:rPr>
        <w:rFonts w:ascii="Wingdings" w:hAnsi="Wingdings" w:hint="default"/>
      </w:rPr>
    </w:lvl>
    <w:lvl w:ilvl="6" w:tplc="D3D2CEE6">
      <w:start w:val="1"/>
      <w:numFmt w:val="bullet"/>
      <w:lvlText w:val=""/>
      <w:lvlJc w:val="left"/>
      <w:pPr>
        <w:ind w:left="5040" w:hanging="360"/>
      </w:pPr>
      <w:rPr>
        <w:rFonts w:ascii="Symbol" w:hAnsi="Symbol" w:hint="default"/>
      </w:rPr>
    </w:lvl>
    <w:lvl w:ilvl="7" w:tplc="EE364E9E">
      <w:start w:val="1"/>
      <w:numFmt w:val="bullet"/>
      <w:lvlText w:val="o"/>
      <w:lvlJc w:val="left"/>
      <w:pPr>
        <w:ind w:left="5760" w:hanging="360"/>
      </w:pPr>
      <w:rPr>
        <w:rFonts w:ascii="Courier New" w:hAnsi="Courier New" w:hint="default"/>
      </w:rPr>
    </w:lvl>
    <w:lvl w:ilvl="8" w:tplc="9A66A7D2">
      <w:start w:val="1"/>
      <w:numFmt w:val="bullet"/>
      <w:lvlText w:val=""/>
      <w:lvlJc w:val="left"/>
      <w:pPr>
        <w:ind w:left="6480" w:hanging="360"/>
      </w:pPr>
      <w:rPr>
        <w:rFonts w:ascii="Wingdings" w:hAnsi="Wingdings" w:hint="default"/>
      </w:rPr>
    </w:lvl>
  </w:abstractNum>
  <w:abstractNum w:abstractNumId="2" w15:restartNumberingAfterBreak="0">
    <w:nsid w:val="104C6C1F"/>
    <w:multiLevelType w:val="hybridMultilevel"/>
    <w:tmpl w:val="471422E6"/>
    <w:lvl w:ilvl="0" w:tplc="2C2608EC">
      <w:start w:val="1"/>
      <w:numFmt w:val="bullet"/>
      <w:lvlText w:val=""/>
      <w:lvlJc w:val="left"/>
      <w:pPr>
        <w:ind w:left="720" w:hanging="360"/>
      </w:pPr>
      <w:rPr>
        <w:rFonts w:ascii="Wingdings" w:hAnsi="Wingdings" w:hint="default"/>
      </w:rPr>
    </w:lvl>
    <w:lvl w:ilvl="1" w:tplc="9AFA13A4">
      <w:start w:val="1"/>
      <w:numFmt w:val="bullet"/>
      <w:lvlText w:val="o"/>
      <w:lvlJc w:val="left"/>
      <w:pPr>
        <w:ind w:left="1440" w:hanging="360"/>
      </w:pPr>
      <w:rPr>
        <w:rFonts w:ascii="Courier New" w:hAnsi="Courier New" w:hint="default"/>
      </w:rPr>
    </w:lvl>
    <w:lvl w:ilvl="2" w:tplc="E410CCE2">
      <w:start w:val="1"/>
      <w:numFmt w:val="bullet"/>
      <w:lvlText w:val=""/>
      <w:lvlJc w:val="left"/>
      <w:pPr>
        <w:ind w:left="2160" w:hanging="360"/>
      </w:pPr>
      <w:rPr>
        <w:rFonts w:ascii="Wingdings" w:hAnsi="Wingdings" w:hint="default"/>
      </w:rPr>
    </w:lvl>
    <w:lvl w:ilvl="3" w:tplc="75441510">
      <w:start w:val="1"/>
      <w:numFmt w:val="bullet"/>
      <w:lvlText w:val=""/>
      <w:lvlJc w:val="left"/>
      <w:pPr>
        <w:ind w:left="2880" w:hanging="360"/>
      </w:pPr>
      <w:rPr>
        <w:rFonts w:ascii="Symbol" w:hAnsi="Symbol" w:hint="default"/>
      </w:rPr>
    </w:lvl>
    <w:lvl w:ilvl="4" w:tplc="79FC48A4">
      <w:start w:val="1"/>
      <w:numFmt w:val="bullet"/>
      <w:lvlText w:val="o"/>
      <w:lvlJc w:val="left"/>
      <w:pPr>
        <w:ind w:left="3600" w:hanging="360"/>
      </w:pPr>
      <w:rPr>
        <w:rFonts w:ascii="Courier New" w:hAnsi="Courier New" w:hint="default"/>
      </w:rPr>
    </w:lvl>
    <w:lvl w:ilvl="5" w:tplc="5044CCB8">
      <w:start w:val="1"/>
      <w:numFmt w:val="bullet"/>
      <w:lvlText w:val=""/>
      <w:lvlJc w:val="left"/>
      <w:pPr>
        <w:ind w:left="4320" w:hanging="360"/>
      </w:pPr>
      <w:rPr>
        <w:rFonts w:ascii="Wingdings" w:hAnsi="Wingdings" w:hint="default"/>
      </w:rPr>
    </w:lvl>
    <w:lvl w:ilvl="6" w:tplc="5C3868F6">
      <w:start w:val="1"/>
      <w:numFmt w:val="bullet"/>
      <w:lvlText w:val=""/>
      <w:lvlJc w:val="left"/>
      <w:pPr>
        <w:ind w:left="5040" w:hanging="360"/>
      </w:pPr>
      <w:rPr>
        <w:rFonts w:ascii="Symbol" w:hAnsi="Symbol" w:hint="default"/>
      </w:rPr>
    </w:lvl>
    <w:lvl w:ilvl="7" w:tplc="1EB08972">
      <w:start w:val="1"/>
      <w:numFmt w:val="bullet"/>
      <w:lvlText w:val="o"/>
      <w:lvlJc w:val="left"/>
      <w:pPr>
        <w:ind w:left="5760" w:hanging="360"/>
      </w:pPr>
      <w:rPr>
        <w:rFonts w:ascii="Courier New" w:hAnsi="Courier New" w:hint="default"/>
      </w:rPr>
    </w:lvl>
    <w:lvl w:ilvl="8" w:tplc="51884EB6">
      <w:start w:val="1"/>
      <w:numFmt w:val="bullet"/>
      <w:lvlText w:val=""/>
      <w:lvlJc w:val="left"/>
      <w:pPr>
        <w:ind w:left="6480" w:hanging="360"/>
      </w:pPr>
      <w:rPr>
        <w:rFonts w:ascii="Wingdings" w:hAnsi="Wingdings" w:hint="default"/>
      </w:rPr>
    </w:lvl>
  </w:abstractNum>
  <w:abstractNum w:abstractNumId="3" w15:restartNumberingAfterBreak="0">
    <w:nsid w:val="1EAF0CAE"/>
    <w:multiLevelType w:val="hybridMultilevel"/>
    <w:tmpl w:val="D81405DA"/>
    <w:lvl w:ilvl="0" w:tplc="D3AE75BA">
      <w:start w:val="1"/>
      <w:numFmt w:val="lowerLetter"/>
      <w:lvlText w:val="%1."/>
      <w:lvlJc w:val="left"/>
      <w:pPr>
        <w:ind w:left="720" w:hanging="360"/>
      </w:pPr>
    </w:lvl>
    <w:lvl w:ilvl="1" w:tplc="04A8D98C">
      <w:start w:val="1"/>
      <w:numFmt w:val="lowerLetter"/>
      <w:lvlText w:val="%2."/>
      <w:lvlJc w:val="left"/>
      <w:pPr>
        <w:ind w:left="1440" w:hanging="360"/>
      </w:pPr>
    </w:lvl>
    <w:lvl w:ilvl="2" w:tplc="6F2A40CE">
      <w:start w:val="1"/>
      <w:numFmt w:val="lowerRoman"/>
      <w:lvlText w:val="%3."/>
      <w:lvlJc w:val="right"/>
      <w:pPr>
        <w:ind w:left="2160" w:hanging="180"/>
      </w:pPr>
    </w:lvl>
    <w:lvl w:ilvl="3" w:tplc="AC0CC09A">
      <w:start w:val="1"/>
      <w:numFmt w:val="decimal"/>
      <w:lvlText w:val="%4."/>
      <w:lvlJc w:val="left"/>
      <w:pPr>
        <w:ind w:left="2880" w:hanging="360"/>
      </w:pPr>
    </w:lvl>
    <w:lvl w:ilvl="4" w:tplc="88CA2F14">
      <w:start w:val="1"/>
      <w:numFmt w:val="lowerLetter"/>
      <w:lvlText w:val="%5."/>
      <w:lvlJc w:val="left"/>
      <w:pPr>
        <w:ind w:left="3600" w:hanging="360"/>
      </w:pPr>
    </w:lvl>
    <w:lvl w:ilvl="5" w:tplc="58E2468E">
      <w:start w:val="1"/>
      <w:numFmt w:val="lowerRoman"/>
      <w:lvlText w:val="%6."/>
      <w:lvlJc w:val="right"/>
      <w:pPr>
        <w:ind w:left="4320" w:hanging="180"/>
      </w:pPr>
    </w:lvl>
    <w:lvl w:ilvl="6" w:tplc="0BFE6624">
      <w:start w:val="1"/>
      <w:numFmt w:val="decimal"/>
      <w:lvlText w:val="%7."/>
      <w:lvlJc w:val="left"/>
      <w:pPr>
        <w:ind w:left="5040" w:hanging="360"/>
      </w:pPr>
    </w:lvl>
    <w:lvl w:ilvl="7" w:tplc="D04EF5A6">
      <w:start w:val="1"/>
      <w:numFmt w:val="lowerLetter"/>
      <w:lvlText w:val="%8."/>
      <w:lvlJc w:val="left"/>
      <w:pPr>
        <w:ind w:left="5760" w:hanging="360"/>
      </w:pPr>
    </w:lvl>
    <w:lvl w:ilvl="8" w:tplc="7E52B284">
      <w:start w:val="1"/>
      <w:numFmt w:val="lowerRoman"/>
      <w:lvlText w:val="%9."/>
      <w:lvlJc w:val="right"/>
      <w:pPr>
        <w:ind w:left="6480" w:hanging="180"/>
      </w:pPr>
    </w:lvl>
  </w:abstractNum>
  <w:abstractNum w:abstractNumId="4" w15:restartNumberingAfterBreak="0">
    <w:nsid w:val="202530BB"/>
    <w:multiLevelType w:val="hybridMultilevel"/>
    <w:tmpl w:val="AF4EE8C6"/>
    <w:lvl w:ilvl="0" w:tplc="9D58B102">
      <w:start w:val="1"/>
      <w:numFmt w:val="bullet"/>
      <w:lvlText w:val="·"/>
      <w:lvlJc w:val="left"/>
      <w:pPr>
        <w:ind w:left="720" w:hanging="360"/>
      </w:pPr>
      <w:rPr>
        <w:rFonts w:ascii="Symbol" w:hAnsi="Symbol" w:hint="default"/>
      </w:rPr>
    </w:lvl>
    <w:lvl w:ilvl="1" w:tplc="217871E2">
      <w:start w:val="1"/>
      <w:numFmt w:val="bullet"/>
      <w:lvlText w:val="o"/>
      <w:lvlJc w:val="left"/>
      <w:pPr>
        <w:ind w:left="1440" w:hanging="360"/>
      </w:pPr>
      <w:rPr>
        <w:rFonts w:ascii="Courier New" w:hAnsi="Courier New" w:hint="default"/>
      </w:rPr>
    </w:lvl>
    <w:lvl w:ilvl="2" w:tplc="4D5876DC">
      <w:start w:val="1"/>
      <w:numFmt w:val="bullet"/>
      <w:lvlText w:val=""/>
      <w:lvlJc w:val="left"/>
      <w:pPr>
        <w:ind w:left="2160" w:hanging="360"/>
      </w:pPr>
      <w:rPr>
        <w:rFonts w:ascii="Wingdings" w:hAnsi="Wingdings" w:hint="default"/>
      </w:rPr>
    </w:lvl>
    <w:lvl w:ilvl="3" w:tplc="5ECE8EEE">
      <w:start w:val="1"/>
      <w:numFmt w:val="bullet"/>
      <w:lvlText w:val=""/>
      <w:lvlJc w:val="left"/>
      <w:pPr>
        <w:ind w:left="2880" w:hanging="360"/>
      </w:pPr>
      <w:rPr>
        <w:rFonts w:ascii="Symbol" w:hAnsi="Symbol" w:hint="default"/>
      </w:rPr>
    </w:lvl>
    <w:lvl w:ilvl="4" w:tplc="AC6ADF76">
      <w:start w:val="1"/>
      <w:numFmt w:val="bullet"/>
      <w:lvlText w:val="o"/>
      <w:lvlJc w:val="left"/>
      <w:pPr>
        <w:ind w:left="3600" w:hanging="360"/>
      </w:pPr>
      <w:rPr>
        <w:rFonts w:ascii="Courier New" w:hAnsi="Courier New" w:hint="default"/>
      </w:rPr>
    </w:lvl>
    <w:lvl w:ilvl="5" w:tplc="36164DB2">
      <w:start w:val="1"/>
      <w:numFmt w:val="bullet"/>
      <w:lvlText w:val=""/>
      <w:lvlJc w:val="left"/>
      <w:pPr>
        <w:ind w:left="4320" w:hanging="360"/>
      </w:pPr>
      <w:rPr>
        <w:rFonts w:ascii="Wingdings" w:hAnsi="Wingdings" w:hint="default"/>
      </w:rPr>
    </w:lvl>
    <w:lvl w:ilvl="6" w:tplc="0102EA98">
      <w:start w:val="1"/>
      <w:numFmt w:val="bullet"/>
      <w:lvlText w:val=""/>
      <w:lvlJc w:val="left"/>
      <w:pPr>
        <w:ind w:left="5040" w:hanging="360"/>
      </w:pPr>
      <w:rPr>
        <w:rFonts w:ascii="Symbol" w:hAnsi="Symbol" w:hint="default"/>
      </w:rPr>
    </w:lvl>
    <w:lvl w:ilvl="7" w:tplc="59883278">
      <w:start w:val="1"/>
      <w:numFmt w:val="bullet"/>
      <w:lvlText w:val="o"/>
      <w:lvlJc w:val="left"/>
      <w:pPr>
        <w:ind w:left="5760" w:hanging="360"/>
      </w:pPr>
      <w:rPr>
        <w:rFonts w:ascii="Courier New" w:hAnsi="Courier New" w:hint="default"/>
      </w:rPr>
    </w:lvl>
    <w:lvl w:ilvl="8" w:tplc="79B46982">
      <w:start w:val="1"/>
      <w:numFmt w:val="bullet"/>
      <w:lvlText w:val=""/>
      <w:lvlJc w:val="left"/>
      <w:pPr>
        <w:ind w:left="6480" w:hanging="360"/>
      </w:pPr>
      <w:rPr>
        <w:rFonts w:ascii="Wingdings" w:hAnsi="Wingdings" w:hint="default"/>
      </w:rPr>
    </w:lvl>
  </w:abstractNum>
  <w:abstractNum w:abstractNumId="5" w15:restartNumberingAfterBreak="0">
    <w:nsid w:val="23FC4FA9"/>
    <w:multiLevelType w:val="hybridMultilevel"/>
    <w:tmpl w:val="64AC8D10"/>
    <w:lvl w:ilvl="0" w:tplc="33EEB7C6">
      <w:start w:val="1"/>
      <w:numFmt w:val="bullet"/>
      <w:lvlText w:val="-"/>
      <w:lvlJc w:val="left"/>
      <w:pPr>
        <w:ind w:left="720" w:hanging="360"/>
      </w:pPr>
      <w:rPr>
        <w:rFonts w:ascii="Calibri" w:hAnsi="Calibri" w:hint="default"/>
      </w:rPr>
    </w:lvl>
    <w:lvl w:ilvl="1" w:tplc="C6C404FA">
      <w:start w:val="1"/>
      <w:numFmt w:val="bullet"/>
      <w:lvlText w:val="o"/>
      <w:lvlJc w:val="left"/>
      <w:pPr>
        <w:ind w:left="1440" w:hanging="360"/>
      </w:pPr>
      <w:rPr>
        <w:rFonts w:ascii="Courier New" w:hAnsi="Courier New" w:hint="default"/>
      </w:rPr>
    </w:lvl>
    <w:lvl w:ilvl="2" w:tplc="69D0CBEC">
      <w:start w:val="1"/>
      <w:numFmt w:val="bullet"/>
      <w:lvlText w:val=""/>
      <w:lvlJc w:val="left"/>
      <w:pPr>
        <w:ind w:left="2160" w:hanging="360"/>
      </w:pPr>
      <w:rPr>
        <w:rFonts w:ascii="Wingdings" w:hAnsi="Wingdings" w:hint="default"/>
      </w:rPr>
    </w:lvl>
    <w:lvl w:ilvl="3" w:tplc="AA8EB520">
      <w:start w:val="1"/>
      <w:numFmt w:val="bullet"/>
      <w:lvlText w:val=""/>
      <w:lvlJc w:val="left"/>
      <w:pPr>
        <w:ind w:left="2880" w:hanging="360"/>
      </w:pPr>
      <w:rPr>
        <w:rFonts w:ascii="Symbol" w:hAnsi="Symbol" w:hint="default"/>
      </w:rPr>
    </w:lvl>
    <w:lvl w:ilvl="4" w:tplc="35764BF6">
      <w:start w:val="1"/>
      <w:numFmt w:val="bullet"/>
      <w:lvlText w:val="o"/>
      <w:lvlJc w:val="left"/>
      <w:pPr>
        <w:ind w:left="3600" w:hanging="360"/>
      </w:pPr>
      <w:rPr>
        <w:rFonts w:ascii="Courier New" w:hAnsi="Courier New" w:hint="default"/>
      </w:rPr>
    </w:lvl>
    <w:lvl w:ilvl="5" w:tplc="7BF8388C">
      <w:start w:val="1"/>
      <w:numFmt w:val="bullet"/>
      <w:lvlText w:val=""/>
      <w:lvlJc w:val="left"/>
      <w:pPr>
        <w:ind w:left="4320" w:hanging="360"/>
      </w:pPr>
      <w:rPr>
        <w:rFonts w:ascii="Wingdings" w:hAnsi="Wingdings" w:hint="default"/>
      </w:rPr>
    </w:lvl>
    <w:lvl w:ilvl="6" w:tplc="BE5079F2">
      <w:start w:val="1"/>
      <w:numFmt w:val="bullet"/>
      <w:lvlText w:val=""/>
      <w:lvlJc w:val="left"/>
      <w:pPr>
        <w:ind w:left="5040" w:hanging="360"/>
      </w:pPr>
      <w:rPr>
        <w:rFonts w:ascii="Symbol" w:hAnsi="Symbol" w:hint="default"/>
      </w:rPr>
    </w:lvl>
    <w:lvl w:ilvl="7" w:tplc="9BC6A63C">
      <w:start w:val="1"/>
      <w:numFmt w:val="bullet"/>
      <w:lvlText w:val="o"/>
      <w:lvlJc w:val="left"/>
      <w:pPr>
        <w:ind w:left="5760" w:hanging="360"/>
      </w:pPr>
      <w:rPr>
        <w:rFonts w:ascii="Courier New" w:hAnsi="Courier New" w:hint="default"/>
      </w:rPr>
    </w:lvl>
    <w:lvl w:ilvl="8" w:tplc="BB5C6676">
      <w:start w:val="1"/>
      <w:numFmt w:val="bullet"/>
      <w:lvlText w:val=""/>
      <w:lvlJc w:val="left"/>
      <w:pPr>
        <w:ind w:left="6480" w:hanging="360"/>
      </w:pPr>
      <w:rPr>
        <w:rFonts w:ascii="Wingdings" w:hAnsi="Wingdings" w:hint="default"/>
      </w:rPr>
    </w:lvl>
  </w:abstractNum>
  <w:abstractNum w:abstractNumId="6" w15:restartNumberingAfterBreak="0">
    <w:nsid w:val="2C672FF9"/>
    <w:multiLevelType w:val="multilevel"/>
    <w:tmpl w:val="8DC068DE"/>
    <w:lvl w:ilvl="0">
      <w:start w:val="1"/>
      <w:numFmt w:val="decimal"/>
      <w:lvlText w:val="%1."/>
      <w:lvlJc w:val="left"/>
      <w:pPr>
        <w:ind w:left="720" w:hanging="720"/>
      </w:pPr>
      <w:rPr>
        <w:rFonts w:hint="default"/>
        <w:b/>
        <w:sz w:val="24"/>
      </w:rPr>
    </w:lvl>
    <w:lvl w:ilvl="1">
      <w:start w:val="1"/>
      <w:numFmt w:val="decimal"/>
      <w:isLgl/>
      <w:lvlText w:val="%1.%2"/>
      <w:lvlJc w:val="left"/>
      <w:pPr>
        <w:ind w:left="555" w:hanging="555"/>
      </w:pPr>
      <w:rPr>
        <w:rFonts w:hint="default"/>
      </w:rPr>
    </w:lvl>
    <w:lvl w:ilvl="2">
      <w:start w:val="2"/>
      <w:numFmt w:val="decimal"/>
      <w:isLgl/>
      <w:lvlText w:val="%1.%2.%3"/>
      <w:lvlJc w:val="left"/>
      <w:pPr>
        <w:ind w:left="1712"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7" w15:restartNumberingAfterBreak="0">
    <w:nsid w:val="2FDDFBE5"/>
    <w:multiLevelType w:val="hybridMultilevel"/>
    <w:tmpl w:val="24E4CBFE"/>
    <w:lvl w:ilvl="0" w:tplc="629ECC02">
      <w:start w:val="1"/>
      <w:numFmt w:val="bullet"/>
      <w:lvlText w:val="-"/>
      <w:lvlJc w:val="left"/>
      <w:pPr>
        <w:ind w:left="720" w:hanging="360"/>
      </w:pPr>
      <w:rPr>
        <w:rFonts w:ascii="Calibri" w:hAnsi="Calibri" w:hint="default"/>
      </w:rPr>
    </w:lvl>
    <w:lvl w:ilvl="1" w:tplc="22989A32">
      <w:start w:val="1"/>
      <w:numFmt w:val="bullet"/>
      <w:lvlText w:val="o"/>
      <w:lvlJc w:val="left"/>
      <w:pPr>
        <w:ind w:left="1440" w:hanging="360"/>
      </w:pPr>
      <w:rPr>
        <w:rFonts w:ascii="Courier New" w:hAnsi="Courier New" w:hint="default"/>
      </w:rPr>
    </w:lvl>
    <w:lvl w:ilvl="2" w:tplc="E732F620">
      <w:start w:val="1"/>
      <w:numFmt w:val="bullet"/>
      <w:lvlText w:val=""/>
      <w:lvlJc w:val="left"/>
      <w:pPr>
        <w:ind w:left="2160" w:hanging="360"/>
      </w:pPr>
      <w:rPr>
        <w:rFonts w:ascii="Wingdings" w:hAnsi="Wingdings" w:hint="default"/>
      </w:rPr>
    </w:lvl>
    <w:lvl w:ilvl="3" w:tplc="AF421CF0">
      <w:start w:val="1"/>
      <w:numFmt w:val="bullet"/>
      <w:lvlText w:val=""/>
      <w:lvlJc w:val="left"/>
      <w:pPr>
        <w:ind w:left="2880" w:hanging="360"/>
      </w:pPr>
      <w:rPr>
        <w:rFonts w:ascii="Symbol" w:hAnsi="Symbol" w:hint="default"/>
      </w:rPr>
    </w:lvl>
    <w:lvl w:ilvl="4" w:tplc="69BE0932">
      <w:start w:val="1"/>
      <w:numFmt w:val="bullet"/>
      <w:lvlText w:val="o"/>
      <w:lvlJc w:val="left"/>
      <w:pPr>
        <w:ind w:left="3600" w:hanging="360"/>
      </w:pPr>
      <w:rPr>
        <w:rFonts w:ascii="Courier New" w:hAnsi="Courier New" w:hint="default"/>
      </w:rPr>
    </w:lvl>
    <w:lvl w:ilvl="5" w:tplc="13F4C6C4">
      <w:start w:val="1"/>
      <w:numFmt w:val="bullet"/>
      <w:lvlText w:val=""/>
      <w:lvlJc w:val="left"/>
      <w:pPr>
        <w:ind w:left="4320" w:hanging="360"/>
      </w:pPr>
      <w:rPr>
        <w:rFonts w:ascii="Wingdings" w:hAnsi="Wingdings" w:hint="default"/>
      </w:rPr>
    </w:lvl>
    <w:lvl w:ilvl="6" w:tplc="03CCE798">
      <w:start w:val="1"/>
      <w:numFmt w:val="bullet"/>
      <w:lvlText w:val=""/>
      <w:lvlJc w:val="left"/>
      <w:pPr>
        <w:ind w:left="5040" w:hanging="360"/>
      </w:pPr>
      <w:rPr>
        <w:rFonts w:ascii="Symbol" w:hAnsi="Symbol" w:hint="default"/>
      </w:rPr>
    </w:lvl>
    <w:lvl w:ilvl="7" w:tplc="503699C4">
      <w:start w:val="1"/>
      <w:numFmt w:val="bullet"/>
      <w:lvlText w:val="o"/>
      <w:lvlJc w:val="left"/>
      <w:pPr>
        <w:ind w:left="5760" w:hanging="360"/>
      </w:pPr>
      <w:rPr>
        <w:rFonts w:ascii="Courier New" w:hAnsi="Courier New" w:hint="default"/>
      </w:rPr>
    </w:lvl>
    <w:lvl w:ilvl="8" w:tplc="85B4E4BC">
      <w:start w:val="1"/>
      <w:numFmt w:val="bullet"/>
      <w:lvlText w:val=""/>
      <w:lvlJc w:val="left"/>
      <w:pPr>
        <w:ind w:left="6480" w:hanging="360"/>
      </w:pPr>
      <w:rPr>
        <w:rFonts w:ascii="Wingdings" w:hAnsi="Wingdings" w:hint="default"/>
      </w:rPr>
    </w:lvl>
  </w:abstractNum>
  <w:abstractNum w:abstractNumId="8" w15:restartNumberingAfterBreak="0">
    <w:nsid w:val="33760FE9"/>
    <w:multiLevelType w:val="hybridMultilevel"/>
    <w:tmpl w:val="964ED2FC"/>
    <w:lvl w:ilvl="0" w:tplc="85522B2A">
      <w:start w:val="1"/>
      <w:numFmt w:val="lowerLetter"/>
      <w:lvlText w:val="%1."/>
      <w:lvlJc w:val="left"/>
      <w:pPr>
        <w:ind w:left="720" w:hanging="360"/>
      </w:pPr>
    </w:lvl>
    <w:lvl w:ilvl="1" w:tplc="62C0D878">
      <w:start w:val="1"/>
      <w:numFmt w:val="lowerLetter"/>
      <w:lvlText w:val="%2."/>
      <w:lvlJc w:val="left"/>
      <w:pPr>
        <w:ind w:left="1440" w:hanging="360"/>
      </w:pPr>
    </w:lvl>
    <w:lvl w:ilvl="2" w:tplc="11BA493C">
      <w:start w:val="1"/>
      <w:numFmt w:val="lowerRoman"/>
      <w:lvlText w:val="%3."/>
      <w:lvlJc w:val="right"/>
      <w:pPr>
        <w:ind w:left="2160" w:hanging="180"/>
      </w:pPr>
    </w:lvl>
    <w:lvl w:ilvl="3" w:tplc="E7D46A24">
      <w:start w:val="1"/>
      <w:numFmt w:val="decimal"/>
      <w:lvlText w:val="%4."/>
      <w:lvlJc w:val="left"/>
      <w:pPr>
        <w:ind w:left="2880" w:hanging="360"/>
      </w:pPr>
    </w:lvl>
    <w:lvl w:ilvl="4" w:tplc="7A50B8CE">
      <w:start w:val="1"/>
      <w:numFmt w:val="lowerLetter"/>
      <w:lvlText w:val="%5."/>
      <w:lvlJc w:val="left"/>
      <w:pPr>
        <w:ind w:left="3600" w:hanging="360"/>
      </w:pPr>
    </w:lvl>
    <w:lvl w:ilvl="5" w:tplc="422AB43E">
      <w:start w:val="1"/>
      <w:numFmt w:val="lowerRoman"/>
      <w:lvlText w:val="%6."/>
      <w:lvlJc w:val="right"/>
      <w:pPr>
        <w:ind w:left="4320" w:hanging="180"/>
      </w:pPr>
    </w:lvl>
    <w:lvl w:ilvl="6" w:tplc="53E275BE">
      <w:start w:val="1"/>
      <w:numFmt w:val="decimal"/>
      <w:lvlText w:val="%7."/>
      <w:lvlJc w:val="left"/>
      <w:pPr>
        <w:ind w:left="5040" w:hanging="360"/>
      </w:pPr>
    </w:lvl>
    <w:lvl w:ilvl="7" w:tplc="8816407C">
      <w:start w:val="1"/>
      <w:numFmt w:val="lowerLetter"/>
      <w:lvlText w:val="%8."/>
      <w:lvlJc w:val="left"/>
      <w:pPr>
        <w:ind w:left="5760" w:hanging="360"/>
      </w:pPr>
    </w:lvl>
    <w:lvl w:ilvl="8" w:tplc="664CD820">
      <w:start w:val="1"/>
      <w:numFmt w:val="lowerRoman"/>
      <w:lvlText w:val="%9."/>
      <w:lvlJc w:val="right"/>
      <w:pPr>
        <w:ind w:left="6480" w:hanging="180"/>
      </w:pPr>
    </w:lvl>
  </w:abstractNum>
  <w:abstractNum w:abstractNumId="9" w15:restartNumberingAfterBreak="0">
    <w:nsid w:val="39267510"/>
    <w:multiLevelType w:val="hybridMultilevel"/>
    <w:tmpl w:val="EF7AADFC"/>
    <w:lvl w:ilvl="0" w:tplc="371C820C">
      <w:start w:val="1"/>
      <w:numFmt w:val="bullet"/>
      <w:lvlText w:val=""/>
      <w:lvlJc w:val="left"/>
      <w:pPr>
        <w:ind w:left="720" w:hanging="360"/>
      </w:pPr>
      <w:rPr>
        <w:rFonts w:ascii="Symbol" w:hAnsi="Symbol" w:hint="default"/>
      </w:rPr>
    </w:lvl>
    <w:lvl w:ilvl="1" w:tplc="A3C6767C">
      <w:start w:val="1"/>
      <w:numFmt w:val="bullet"/>
      <w:lvlText w:val="o"/>
      <w:lvlJc w:val="left"/>
      <w:pPr>
        <w:ind w:left="1440" w:hanging="360"/>
      </w:pPr>
      <w:rPr>
        <w:rFonts w:ascii="Courier New" w:hAnsi="Courier New" w:hint="default"/>
      </w:rPr>
    </w:lvl>
    <w:lvl w:ilvl="2" w:tplc="DEBA291C">
      <w:start w:val="1"/>
      <w:numFmt w:val="bullet"/>
      <w:lvlText w:val=""/>
      <w:lvlJc w:val="left"/>
      <w:pPr>
        <w:ind w:left="2160" w:hanging="360"/>
      </w:pPr>
      <w:rPr>
        <w:rFonts w:ascii="Wingdings" w:hAnsi="Wingdings" w:hint="default"/>
      </w:rPr>
    </w:lvl>
    <w:lvl w:ilvl="3" w:tplc="88BCFCE6">
      <w:start w:val="1"/>
      <w:numFmt w:val="bullet"/>
      <w:lvlText w:val=""/>
      <w:lvlJc w:val="left"/>
      <w:pPr>
        <w:ind w:left="2880" w:hanging="360"/>
      </w:pPr>
      <w:rPr>
        <w:rFonts w:ascii="Symbol" w:hAnsi="Symbol" w:hint="default"/>
      </w:rPr>
    </w:lvl>
    <w:lvl w:ilvl="4" w:tplc="CD70CA9C">
      <w:start w:val="1"/>
      <w:numFmt w:val="bullet"/>
      <w:lvlText w:val="o"/>
      <w:lvlJc w:val="left"/>
      <w:pPr>
        <w:ind w:left="3600" w:hanging="360"/>
      </w:pPr>
      <w:rPr>
        <w:rFonts w:ascii="Courier New" w:hAnsi="Courier New" w:hint="default"/>
      </w:rPr>
    </w:lvl>
    <w:lvl w:ilvl="5" w:tplc="716A688C">
      <w:start w:val="1"/>
      <w:numFmt w:val="bullet"/>
      <w:lvlText w:val=""/>
      <w:lvlJc w:val="left"/>
      <w:pPr>
        <w:ind w:left="4320" w:hanging="360"/>
      </w:pPr>
      <w:rPr>
        <w:rFonts w:ascii="Wingdings" w:hAnsi="Wingdings" w:hint="default"/>
      </w:rPr>
    </w:lvl>
    <w:lvl w:ilvl="6" w:tplc="52202DDC">
      <w:start w:val="1"/>
      <w:numFmt w:val="bullet"/>
      <w:lvlText w:val=""/>
      <w:lvlJc w:val="left"/>
      <w:pPr>
        <w:ind w:left="5040" w:hanging="360"/>
      </w:pPr>
      <w:rPr>
        <w:rFonts w:ascii="Symbol" w:hAnsi="Symbol" w:hint="default"/>
      </w:rPr>
    </w:lvl>
    <w:lvl w:ilvl="7" w:tplc="99E09310">
      <w:start w:val="1"/>
      <w:numFmt w:val="bullet"/>
      <w:lvlText w:val="o"/>
      <w:lvlJc w:val="left"/>
      <w:pPr>
        <w:ind w:left="5760" w:hanging="360"/>
      </w:pPr>
      <w:rPr>
        <w:rFonts w:ascii="Courier New" w:hAnsi="Courier New" w:hint="default"/>
      </w:rPr>
    </w:lvl>
    <w:lvl w:ilvl="8" w:tplc="4A809142">
      <w:start w:val="1"/>
      <w:numFmt w:val="bullet"/>
      <w:lvlText w:val=""/>
      <w:lvlJc w:val="left"/>
      <w:pPr>
        <w:ind w:left="6480" w:hanging="360"/>
      </w:pPr>
      <w:rPr>
        <w:rFonts w:ascii="Wingdings" w:hAnsi="Wingdings" w:hint="default"/>
      </w:rPr>
    </w:lvl>
  </w:abstractNum>
  <w:abstractNum w:abstractNumId="10" w15:restartNumberingAfterBreak="0">
    <w:nsid w:val="3E404FE4"/>
    <w:multiLevelType w:val="hybridMultilevel"/>
    <w:tmpl w:val="C33AFF12"/>
    <w:lvl w:ilvl="0" w:tplc="E836FA62">
      <w:start w:val="1"/>
      <w:numFmt w:val="lowerLetter"/>
      <w:lvlText w:val="%1."/>
      <w:lvlJc w:val="left"/>
      <w:pPr>
        <w:ind w:left="720" w:hanging="360"/>
      </w:pPr>
    </w:lvl>
    <w:lvl w:ilvl="1" w:tplc="4044C0FE">
      <w:start w:val="1"/>
      <w:numFmt w:val="lowerLetter"/>
      <w:lvlText w:val="%2."/>
      <w:lvlJc w:val="left"/>
      <w:pPr>
        <w:ind w:left="1440" w:hanging="360"/>
      </w:pPr>
    </w:lvl>
    <w:lvl w:ilvl="2" w:tplc="6FEC2FE2">
      <w:start w:val="1"/>
      <w:numFmt w:val="lowerRoman"/>
      <w:lvlText w:val="%3."/>
      <w:lvlJc w:val="right"/>
      <w:pPr>
        <w:ind w:left="2160" w:hanging="180"/>
      </w:pPr>
    </w:lvl>
    <w:lvl w:ilvl="3" w:tplc="58E81406">
      <w:start w:val="1"/>
      <w:numFmt w:val="decimal"/>
      <w:lvlText w:val="%4."/>
      <w:lvlJc w:val="left"/>
      <w:pPr>
        <w:ind w:left="2880" w:hanging="360"/>
      </w:pPr>
    </w:lvl>
    <w:lvl w:ilvl="4" w:tplc="95E4D040">
      <w:start w:val="1"/>
      <w:numFmt w:val="lowerLetter"/>
      <w:lvlText w:val="%5."/>
      <w:lvlJc w:val="left"/>
      <w:pPr>
        <w:ind w:left="3600" w:hanging="360"/>
      </w:pPr>
    </w:lvl>
    <w:lvl w:ilvl="5" w:tplc="CC48906E">
      <w:start w:val="1"/>
      <w:numFmt w:val="lowerRoman"/>
      <w:lvlText w:val="%6."/>
      <w:lvlJc w:val="right"/>
      <w:pPr>
        <w:ind w:left="4320" w:hanging="180"/>
      </w:pPr>
    </w:lvl>
    <w:lvl w:ilvl="6" w:tplc="3910A364">
      <w:start w:val="1"/>
      <w:numFmt w:val="decimal"/>
      <w:lvlText w:val="%7."/>
      <w:lvlJc w:val="left"/>
      <w:pPr>
        <w:ind w:left="5040" w:hanging="360"/>
      </w:pPr>
    </w:lvl>
    <w:lvl w:ilvl="7" w:tplc="E61EB42E">
      <w:start w:val="1"/>
      <w:numFmt w:val="lowerLetter"/>
      <w:lvlText w:val="%8."/>
      <w:lvlJc w:val="left"/>
      <w:pPr>
        <w:ind w:left="5760" w:hanging="360"/>
      </w:pPr>
    </w:lvl>
    <w:lvl w:ilvl="8" w:tplc="BCAE06A4">
      <w:start w:val="1"/>
      <w:numFmt w:val="lowerRoman"/>
      <w:lvlText w:val="%9."/>
      <w:lvlJc w:val="right"/>
      <w:pPr>
        <w:ind w:left="6480" w:hanging="180"/>
      </w:pPr>
    </w:lvl>
  </w:abstractNum>
  <w:abstractNum w:abstractNumId="11" w15:restartNumberingAfterBreak="0">
    <w:nsid w:val="40AD6F1E"/>
    <w:multiLevelType w:val="hybridMultilevel"/>
    <w:tmpl w:val="52C83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763D15"/>
    <w:multiLevelType w:val="hybridMultilevel"/>
    <w:tmpl w:val="2E422266"/>
    <w:lvl w:ilvl="0" w:tplc="101A03A6">
      <w:start w:val="1"/>
      <w:numFmt w:val="lowerLetter"/>
      <w:lvlText w:val="%1."/>
      <w:lvlJc w:val="left"/>
      <w:pPr>
        <w:ind w:left="720" w:hanging="360"/>
      </w:pPr>
    </w:lvl>
    <w:lvl w:ilvl="1" w:tplc="55586EE0">
      <w:start w:val="1"/>
      <w:numFmt w:val="lowerLetter"/>
      <w:lvlText w:val="%2."/>
      <w:lvlJc w:val="left"/>
      <w:pPr>
        <w:ind w:left="1440" w:hanging="360"/>
      </w:pPr>
    </w:lvl>
    <w:lvl w:ilvl="2" w:tplc="E800CEA4">
      <w:start w:val="1"/>
      <w:numFmt w:val="lowerRoman"/>
      <w:lvlText w:val="%3."/>
      <w:lvlJc w:val="right"/>
      <w:pPr>
        <w:ind w:left="2160" w:hanging="180"/>
      </w:pPr>
    </w:lvl>
    <w:lvl w:ilvl="3" w:tplc="22C07C88">
      <w:start w:val="1"/>
      <w:numFmt w:val="decimal"/>
      <w:lvlText w:val="%4."/>
      <w:lvlJc w:val="left"/>
      <w:pPr>
        <w:ind w:left="2880" w:hanging="360"/>
      </w:pPr>
    </w:lvl>
    <w:lvl w:ilvl="4" w:tplc="DAAEF594">
      <w:start w:val="1"/>
      <w:numFmt w:val="lowerLetter"/>
      <w:lvlText w:val="%5."/>
      <w:lvlJc w:val="left"/>
      <w:pPr>
        <w:ind w:left="3600" w:hanging="360"/>
      </w:pPr>
    </w:lvl>
    <w:lvl w:ilvl="5" w:tplc="E22C4F10">
      <w:start w:val="1"/>
      <w:numFmt w:val="lowerRoman"/>
      <w:lvlText w:val="%6."/>
      <w:lvlJc w:val="right"/>
      <w:pPr>
        <w:ind w:left="4320" w:hanging="180"/>
      </w:pPr>
    </w:lvl>
    <w:lvl w:ilvl="6" w:tplc="79B23BFE">
      <w:start w:val="1"/>
      <w:numFmt w:val="decimal"/>
      <w:lvlText w:val="%7."/>
      <w:lvlJc w:val="left"/>
      <w:pPr>
        <w:ind w:left="5040" w:hanging="360"/>
      </w:pPr>
    </w:lvl>
    <w:lvl w:ilvl="7" w:tplc="CCFC8206">
      <w:start w:val="1"/>
      <w:numFmt w:val="lowerLetter"/>
      <w:lvlText w:val="%8."/>
      <w:lvlJc w:val="left"/>
      <w:pPr>
        <w:ind w:left="5760" w:hanging="360"/>
      </w:pPr>
    </w:lvl>
    <w:lvl w:ilvl="8" w:tplc="C6D2E534">
      <w:start w:val="1"/>
      <w:numFmt w:val="lowerRoman"/>
      <w:lvlText w:val="%9."/>
      <w:lvlJc w:val="right"/>
      <w:pPr>
        <w:ind w:left="6480" w:hanging="180"/>
      </w:pPr>
    </w:lvl>
  </w:abstractNum>
  <w:abstractNum w:abstractNumId="13" w15:restartNumberingAfterBreak="0">
    <w:nsid w:val="57481C6C"/>
    <w:multiLevelType w:val="hybridMultilevel"/>
    <w:tmpl w:val="1B06FC50"/>
    <w:lvl w:ilvl="0" w:tplc="10FE384C">
      <w:start w:val="1"/>
      <w:numFmt w:val="bullet"/>
      <w:lvlText w:val="-"/>
      <w:lvlJc w:val="left"/>
      <w:pPr>
        <w:ind w:left="720" w:hanging="360"/>
      </w:pPr>
      <w:rPr>
        <w:rFonts w:ascii="Calibri" w:hAnsi="Calibri" w:hint="default"/>
      </w:rPr>
    </w:lvl>
    <w:lvl w:ilvl="1" w:tplc="06D0D222">
      <w:start w:val="1"/>
      <w:numFmt w:val="bullet"/>
      <w:lvlText w:val="o"/>
      <w:lvlJc w:val="left"/>
      <w:pPr>
        <w:ind w:left="1440" w:hanging="360"/>
      </w:pPr>
      <w:rPr>
        <w:rFonts w:ascii="Courier New" w:hAnsi="Courier New" w:hint="default"/>
      </w:rPr>
    </w:lvl>
    <w:lvl w:ilvl="2" w:tplc="D8106D30">
      <w:start w:val="1"/>
      <w:numFmt w:val="bullet"/>
      <w:lvlText w:val=""/>
      <w:lvlJc w:val="left"/>
      <w:pPr>
        <w:ind w:left="2160" w:hanging="360"/>
      </w:pPr>
      <w:rPr>
        <w:rFonts w:ascii="Wingdings" w:hAnsi="Wingdings" w:hint="default"/>
      </w:rPr>
    </w:lvl>
    <w:lvl w:ilvl="3" w:tplc="478E7430">
      <w:start w:val="1"/>
      <w:numFmt w:val="bullet"/>
      <w:lvlText w:val=""/>
      <w:lvlJc w:val="left"/>
      <w:pPr>
        <w:ind w:left="2880" w:hanging="360"/>
      </w:pPr>
      <w:rPr>
        <w:rFonts w:ascii="Symbol" w:hAnsi="Symbol" w:hint="default"/>
      </w:rPr>
    </w:lvl>
    <w:lvl w:ilvl="4" w:tplc="F216E5FE">
      <w:start w:val="1"/>
      <w:numFmt w:val="bullet"/>
      <w:lvlText w:val="o"/>
      <w:lvlJc w:val="left"/>
      <w:pPr>
        <w:ind w:left="3600" w:hanging="360"/>
      </w:pPr>
      <w:rPr>
        <w:rFonts w:ascii="Courier New" w:hAnsi="Courier New" w:hint="default"/>
      </w:rPr>
    </w:lvl>
    <w:lvl w:ilvl="5" w:tplc="D3E6B0D4">
      <w:start w:val="1"/>
      <w:numFmt w:val="bullet"/>
      <w:lvlText w:val=""/>
      <w:lvlJc w:val="left"/>
      <w:pPr>
        <w:ind w:left="4320" w:hanging="360"/>
      </w:pPr>
      <w:rPr>
        <w:rFonts w:ascii="Wingdings" w:hAnsi="Wingdings" w:hint="default"/>
      </w:rPr>
    </w:lvl>
    <w:lvl w:ilvl="6" w:tplc="3DC0483C">
      <w:start w:val="1"/>
      <w:numFmt w:val="bullet"/>
      <w:lvlText w:val=""/>
      <w:lvlJc w:val="left"/>
      <w:pPr>
        <w:ind w:left="5040" w:hanging="360"/>
      </w:pPr>
      <w:rPr>
        <w:rFonts w:ascii="Symbol" w:hAnsi="Symbol" w:hint="default"/>
      </w:rPr>
    </w:lvl>
    <w:lvl w:ilvl="7" w:tplc="891C91FE">
      <w:start w:val="1"/>
      <w:numFmt w:val="bullet"/>
      <w:lvlText w:val="o"/>
      <w:lvlJc w:val="left"/>
      <w:pPr>
        <w:ind w:left="5760" w:hanging="360"/>
      </w:pPr>
      <w:rPr>
        <w:rFonts w:ascii="Courier New" w:hAnsi="Courier New" w:hint="default"/>
      </w:rPr>
    </w:lvl>
    <w:lvl w:ilvl="8" w:tplc="5DCA9F92">
      <w:start w:val="1"/>
      <w:numFmt w:val="bullet"/>
      <w:lvlText w:val=""/>
      <w:lvlJc w:val="left"/>
      <w:pPr>
        <w:ind w:left="6480" w:hanging="360"/>
      </w:pPr>
      <w:rPr>
        <w:rFonts w:ascii="Wingdings" w:hAnsi="Wingdings" w:hint="default"/>
      </w:rPr>
    </w:lvl>
  </w:abstractNum>
  <w:abstractNum w:abstractNumId="14" w15:restartNumberingAfterBreak="0">
    <w:nsid w:val="6066009A"/>
    <w:multiLevelType w:val="hybridMultilevel"/>
    <w:tmpl w:val="80FE0D18"/>
    <w:lvl w:ilvl="0" w:tplc="04090019">
      <w:start w:val="1"/>
      <w:numFmt w:val="lowerLetter"/>
      <w:lvlText w:val="%1."/>
      <w:lvlJc w:val="left"/>
      <w:pPr>
        <w:ind w:left="2344" w:hanging="360"/>
      </w:p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15" w15:restartNumberingAfterBreak="0">
    <w:nsid w:val="61D5001B"/>
    <w:multiLevelType w:val="hybridMultilevel"/>
    <w:tmpl w:val="96F024A6"/>
    <w:lvl w:ilvl="0" w:tplc="47D6666C">
      <w:start w:val="1"/>
      <w:numFmt w:val="bullet"/>
      <w:lvlText w:val="·"/>
      <w:lvlJc w:val="left"/>
      <w:pPr>
        <w:ind w:left="720" w:hanging="360"/>
      </w:pPr>
      <w:rPr>
        <w:rFonts w:ascii="Symbol" w:hAnsi="Symbol" w:hint="default"/>
      </w:rPr>
    </w:lvl>
    <w:lvl w:ilvl="1" w:tplc="D5C8EBD6">
      <w:start w:val="1"/>
      <w:numFmt w:val="bullet"/>
      <w:lvlText w:val="o"/>
      <w:lvlJc w:val="left"/>
      <w:pPr>
        <w:ind w:left="1440" w:hanging="360"/>
      </w:pPr>
      <w:rPr>
        <w:rFonts w:ascii="Courier New" w:hAnsi="Courier New" w:hint="default"/>
      </w:rPr>
    </w:lvl>
    <w:lvl w:ilvl="2" w:tplc="1234CD84">
      <w:start w:val="1"/>
      <w:numFmt w:val="bullet"/>
      <w:lvlText w:val=""/>
      <w:lvlJc w:val="left"/>
      <w:pPr>
        <w:ind w:left="2160" w:hanging="360"/>
      </w:pPr>
      <w:rPr>
        <w:rFonts w:ascii="Wingdings" w:hAnsi="Wingdings" w:hint="default"/>
      </w:rPr>
    </w:lvl>
    <w:lvl w:ilvl="3" w:tplc="D61A1CA4">
      <w:start w:val="1"/>
      <w:numFmt w:val="bullet"/>
      <w:lvlText w:val=""/>
      <w:lvlJc w:val="left"/>
      <w:pPr>
        <w:ind w:left="2880" w:hanging="360"/>
      </w:pPr>
      <w:rPr>
        <w:rFonts w:ascii="Symbol" w:hAnsi="Symbol" w:hint="default"/>
      </w:rPr>
    </w:lvl>
    <w:lvl w:ilvl="4" w:tplc="1D886328">
      <w:start w:val="1"/>
      <w:numFmt w:val="bullet"/>
      <w:lvlText w:val="o"/>
      <w:lvlJc w:val="left"/>
      <w:pPr>
        <w:ind w:left="3600" w:hanging="360"/>
      </w:pPr>
      <w:rPr>
        <w:rFonts w:ascii="Courier New" w:hAnsi="Courier New" w:hint="default"/>
      </w:rPr>
    </w:lvl>
    <w:lvl w:ilvl="5" w:tplc="903CD146">
      <w:start w:val="1"/>
      <w:numFmt w:val="bullet"/>
      <w:lvlText w:val=""/>
      <w:lvlJc w:val="left"/>
      <w:pPr>
        <w:ind w:left="4320" w:hanging="360"/>
      </w:pPr>
      <w:rPr>
        <w:rFonts w:ascii="Wingdings" w:hAnsi="Wingdings" w:hint="default"/>
      </w:rPr>
    </w:lvl>
    <w:lvl w:ilvl="6" w:tplc="121C2612">
      <w:start w:val="1"/>
      <w:numFmt w:val="bullet"/>
      <w:lvlText w:val=""/>
      <w:lvlJc w:val="left"/>
      <w:pPr>
        <w:ind w:left="5040" w:hanging="360"/>
      </w:pPr>
      <w:rPr>
        <w:rFonts w:ascii="Symbol" w:hAnsi="Symbol" w:hint="default"/>
      </w:rPr>
    </w:lvl>
    <w:lvl w:ilvl="7" w:tplc="FDCE60BE">
      <w:start w:val="1"/>
      <w:numFmt w:val="bullet"/>
      <w:lvlText w:val="o"/>
      <w:lvlJc w:val="left"/>
      <w:pPr>
        <w:ind w:left="5760" w:hanging="360"/>
      </w:pPr>
      <w:rPr>
        <w:rFonts w:ascii="Courier New" w:hAnsi="Courier New" w:hint="default"/>
      </w:rPr>
    </w:lvl>
    <w:lvl w:ilvl="8" w:tplc="DF94DB1A">
      <w:start w:val="1"/>
      <w:numFmt w:val="bullet"/>
      <w:lvlText w:val=""/>
      <w:lvlJc w:val="left"/>
      <w:pPr>
        <w:ind w:left="6480" w:hanging="360"/>
      </w:pPr>
      <w:rPr>
        <w:rFonts w:ascii="Wingdings" w:hAnsi="Wingdings" w:hint="default"/>
      </w:rPr>
    </w:lvl>
  </w:abstractNum>
  <w:abstractNum w:abstractNumId="16" w15:restartNumberingAfterBreak="0">
    <w:nsid w:val="628131A7"/>
    <w:multiLevelType w:val="hybridMultilevel"/>
    <w:tmpl w:val="3048B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4B92EC"/>
    <w:multiLevelType w:val="hybridMultilevel"/>
    <w:tmpl w:val="87621A8A"/>
    <w:lvl w:ilvl="0" w:tplc="6BA62948">
      <w:start w:val="1"/>
      <w:numFmt w:val="bullet"/>
      <w:lvlText w:val=""/>
      <w:lvlJc w:val="left"/>
      <w:pPr>
        <w:ind w:left="720" w:hanging="360"/>
      </w:pPr>
      <w:rPr>
        <w:rFonts w:ascii="Symbol" w:hAnsi="Symbol" w:hint="default"/>
      </w:rPr>
    </w:lvl>
    <w:lvl w:ilvl="1" w:tplc="0178AB06">
      <w:start w:val="1"/>
      <w:numFmt w:val="bullet"/>
      <w:lvlText w:val="o"/>
      <w:lvlJc w:val="left"/>
      <w:pPr>
        <w:ind w:left="1440" w:hanging="360"/>
      </w:pPr>
      <w:rPr>
        <w:rFonts w:ascii="Courier New" w:hAnsi="Courier New" w:hint="default"/>
      </w:rPr>
    </w:lvl>
    <w:lvl w:ilvl="2" w:tplc="8A684418">
      <w:start w:val="1"/>
      <w:numFmt w:val="bullet"/>
      <w:lvlText w:val=""/>
      <w:lvlJc w:val="left"/>
      <w:pPr>
        <w:ind w:left="2160" w:hanging="360"/>
      </w:pPr>
      <w:rPr>
        <w:rFonts w:ascii="Wingdings" w:hAnsi="Wingdings" w:hint="default"/>
      </w:rPr>
    </w:lvl>
    <w:lvl w:ilvl="3" w:tplc="DFD80D78">
      <w:start w:val="1"/>
      <w:numFmt w:val="bullet"/>
      <w:lvlText w:val=""/>
      <w:lvlJc w:val="left"/>
      <w:pPr>
        <w:ind w:left="2880" w:hanging="360"/>
      </w:pPr>
      <w:rPr>
        <w:rFonts w:ascii="Symbol" w:hAnsi="Symbol" w:hint="default"/>
      </w:rPr>
    </w:lvl>
    <w:lvl w:ilvl="4" w:tplc="3A0C5DF4">
      <w:start w:val="1"/>
      <w:numFmt w:val="bullet"/>
      <w:lvlText w:val="o"/>
      <w:lvlJc w:val="left"/>
      <w:pPr>
        <w:ind w:left="3600" w:hanging="360"/>
      </w:pPr>
      <w:rPr>
        <w:rFonts w:ascii="Courier New" w:hAnsi="Courier New" w:hint="default"/>
      </w:rPr>
    </w:lvl>
    <w:lvl w:ilvl="5" w:tplc="DE62DAC6">
      <w:start w:val="1"/>
      <w:numFmt w:val="bullet"/>
      <w:lvlText w:val=""/>
      <w:lvlJc w:val="left"/>
      <w:pPr>
        <w:ind w:left="4320" w:hanging="360"/>
      </w:pPr>
      <w:rPr>
        <w:rFonts w:ascii="Wingdings" w:hAnsi="Wingdings" w:hint="default"/>
      </w:rPr>
    </w:lvl>
    <w:lvl w:ilvl="6" w:tplc="979CD012">
      <w:start w:val="1"/>
      <w:numFmt w:val="bullet"/>
      <w:lvlText w:val=""/>
      <w:lvlJc w:val="left"/>
      <w:pPr>
        <w:ind w:left="5040" w:hanging="360"/>
      </w:pPr>
      <w:rPr>
        <w:rFonts w:ascii="Symbol" w:hAnsi="Symbol" w:hint="default"/>
      </w:rPr>
    </w:lvl>
    <w:lvl w:ilvl="7" w:tplc="011867A4">
      <w:start w:val="1"/>
      <w:numFmt w:val="bullet"/>
      <w:lvlText w:val="o"/>
      <w:lvlJc w:val="left"/>
      <w:pPr>
        <w:ind w:left="5760" w:hanging="360"/>
      </w:pPr>
      <w:rPr>
        <w:rFonts w:ascii="Courier New" w:hAnsi="Courier New" w:hint="default"/>
      </w:rPr>
    </w:lvl>
    <w:lvl w:ilvl="8" w:tplc="6726B534">
      <w:start w:val="1"/>
      <w:numFmt w:val="bullet"/>
      <w:lvlText w:val=""/>
      <w:lvlJc w:val="left"/>
      <w:pPr>
        <w:ind w:left="6480" w:hanging="360"/>
      </w:pPr>
      <w:rPr>
        <w:rFonts w:ascii="Wingdings" w:hAnsi="Wingdings" w:hint="default"/>
      </w:rPr>
    </w:lvl>
  </w:abstractNum>
  <w:abstractNum w:abstractNumId="18" w15:restartNumberingAfterBreak="0">
    <w:nsid w:val="6856C809"/>
    <w:multiLevelType w:val="hybridMultilevel"/>
    <w:tmpl w:val="FAD8F7E6"/>
    <w:lvl w:ilvl="0" w:tplc="B51CAA06">
      <w:start w:val="1"/>
      <w:numFmt w:val="bullet"/>
      <w:lvlText w:val=""/>
      <w:lvlJc w:val="left"/>
      <w:pPr>
        <w:ind w:left="720" w:hanging="360"/>
      </w:pPr>
      <w:rPr>
        <w:rFonts w:ascii="Symbol" w:hAnsi="Symbol" w:hint="default"/>
      </w:rPr>
    </w:lvl>
    <w:lvl w:ilvl="1" w:tplc="47E458C0">
      <w:start w:val="1"/>
      <w:numFmt w:val="bullet"/>
      <w:lvlText w:val="o"/>
      <w:lvlJc w:val="left"/>
      <w:pPr>
        <w:ind w:left="1440" w:hanging="360"/>
      </w:pPr>
      <w:rPr>
        <w:rFonts w:ascii="Courier New" w:hAnsi="Courier New" w:hint="default"/>
      </w:rPr>
    </w:lvl>
    <w:lvl w:ilvl="2" w:tplc="3EA46E00">
      <w:start w:val="1"/>
      <w:numFmt w:val="bullet"/>
      <w:lvlText w:val=""/>
      <w:lvlJc w:val="left"/>
      <w:pPr>
        <w:ind w:left="2160" w:hanging="360"/>
      </w:pPr>
      <w:rPr>
        <w:rFonts w:ascii="Wingdings" w:hAnsi="Wingdings" w:hint="default"/>
      </w:rPr>
    </w:lvl>
    <w:lvl w:ilvl="3" w:tplc="80AE3298">
      <w:start w:val="1"/>
      <w:numFmt w:val="bullet"/>
      <w:lvlText w:val=""/>
      <w:lvlJc w:val="left"/>
      <w:pPr>
        <w:ind w:left="2880" w:hanging="360"/>
      </w:pPr>
      <w:rPr>
        <w:rFonts w:ascii="Symbol" w:hAnsi="Symbol" w:hint="default"/>
      </w:rPr>
    </w:lvl>
    <w:lvl w:ilvl="4" w:tplc="4D3A3FDA">
      <w:start w:val="1"/>
      <w:numFmt w:val="bullet"/>
      <w:lvlText w:val="o"/>
      <w:lvlJc w:val="left"/>
      <w:pPr>
        <w:ind w:left="3600" w:hanging="360"/>
      </w:pPr>
      <w:rPr>
        <w:rFonts w:ascii="Courier New" w:hAnsi="Courier New" w:hint="default"/>
      </w:rPr>
    </w:lvl>
    <w:lvl w:ilvl="5" w:tplc="EEF6E0CC">
      <w:start w:val="1"/>
      <w:numFmt w:val="bullet"/>
      <w:lvlText w:val=""/>
      <w:lvlJc w:val="left"/>
      <w:pPr>
        <w:ind w:left="4320" w:hanging="360"/>
      </w:pPr>
      <w:rPr>
        <w:rFonts w:ascii="Wingdings" w:hAnsi="Wingdings" w:hint="default"/>
      </w:rPr>
    </w:lvl>
    <w:lvl w:ilvl="6" w:tplc="90C41238">
      <w:start w:val="1"/>
      <w:numFmt w:val="bullet"/>
      <w:lvlText w:val=""/>
      <w:lvlJc w:val="left"/>
      <w:pPr>
        <w:ind w:left="5040" w:hanging="360"/>
      </w:pPr>
      <w:rPr>
        <w:rFonts w:ascii="Symbol" w:hAnsi="Symbol" w:hint="default"/>
      </w:rPr>
    </w:lvl>
    <w:lvl w:ilvl="7" w:tplc="530A41D0">
      <w:start w:val="1"/>
      <w:numFmt w:val="bullet"/>
      <w:lvlText w:val="o"/>
      <w:lvlJc w:val="left"/>
      <w:pPr>
        <w:ind w:left="5760" w:hanging="360"/>
      </w:pPr>
      <w:rPr>
        <w:rFonts w:ascii="Courier New" w:hAnsi="Courier New" w:hint="default"/>
      </w:rPr>
    </w:lvl>
    <w:lvl w:ilvl="8" w:tplc="2ED63F30">
      <w:start w:val="1"/>
      <w:numFmt w:val="bullet"/>
      <w:lvlText w:val=""/>
      <w:lvlJc w:val="left"/>
      <w:pPr>
        <w:ind w:left="6480" w:hanging="360"/>
      </w:pPr>
      <w:rPr>
        <w:rFonts w:ascii="Wingdings" w:hAnsi="Wingdings" w:hint="default"/>
      </w:rPr>
    </w:lvl>
  </w:abstractNum>
  <w:abstractNum w:abstractNumId="19" w15:restartNumberingAfterBreak="0">
    <w:nsid w:val="6CC0CA39"/>
    <w:multiLevelType w:val="hybridMultilevel"/>
    <w:tmpl w:val="A36A833E"/>
    <w:lvl w:ilvl="0" w:tplc="7898000A">
      <w:start w:val="1"/>
      <w:numFmt w:val="decimal"/>
      <w:lvlText w:val="%1."/>
      <w:lvlJc w:val="left"/>
      <w:pPr>
        <w:ind w:left="720" w:hanging="360"/>
      </w:pPr>
    </w:lvl>
    <w:lvl w:ilvl="1" w:tplc="B8484838">
      <w:start w:val="1"/>
      <w:numFmt w:val="lowerLetter"/>
      <w:lvlText w:val="%2."/>
      <w:lvlJc w:val="left"/>
      <w:pPr>
        <w:ind w:left="1440" w:hanging="360"/>
      </w:pPr>
    </w:lvl>
    <w:lvl w:ilvl="2" w:tplc="1298A418">
      <w:start w:val="1"/>
      <w:numFmt w:val="lowerRoman"/>
      <w:lvlText w:val="%3."/>
      <w:lvlJc w:val="right"/>
      <w:pPr>
        <w:ind w:left="2160" w:hanging="180"/>
      </w:pPr>
    </w:lvl>
    <w:lvl w:ilvl="3" w:tplc="C1242D30">
      <w:start w:val="1"/>
      <w:numFmt w:val="decimal"/>
      <w:lvlText w:val="%4."/>
      <w:lvlJc w:val="left"/>
      <w:pPr>
        <w:ind w:left="2880" w:hanging="360"/>
      </w:pPr>
    </w:lvl>
    <w:lvl w:ilvl="4" w:tplc="1044471A">
      <w:start w:val="1"/>
      <w:numFmt w:val="lowerLetter"/>
      <w:lvlText w:val="%5."/>
      <w:lvlJc w:val="left"/>
      <w:pPr>
        <w:ind w:left="3600" w:hanging="360"/>
      </w:pPr>
    </w:lvl>
    <w:lvl w:ilvl="5" w:tplc="43AEC418">
      <w:start w:val="1"/>
      <w:numFmt w:val="lowerRoman"/>
      <w:lvlText w:val="%6."/>
      <w:lvlJc w:val="right"/>
      <w:pPr>
        <w:ind w:left="4320" w:hanging="180"/>
      </w:pPr>
    </w:lvl>
    <w:lvl w:ilvl="6" w:tplc="8698E22A">
      <w:start w:val="1"/>
      <w:numFmt w:val="decimal"/>
      <w:lvlText w:val="%7."/>
      <w:lvlJc w:val="left"/>
      <w:pPr>
        <w:ind w:left="5040" w:hanging="360"/>
      </w:pPr>
    </w:lvl>
    <w:lvl w:ilvl="7" w:tplc="FC7A95BC">
      <w:start w:val="1"/>
      <w:numFmt w:val="lowerLetter"/>
      <w:lvlText w:val="%8."/>
      <w:lvlJc w:val="left"/>
      <w:pPr>
        <w:ind w:left="5760" w:hanging="360"/>
      </w:pPr>
    </w:lvl>
    <w:lvl w:ilvl="8" w:tplc="B3D6A14E">
      <w:start w:val="1"/>
      <w:numFmt w:val="lowerRoman"/>
      <w:lvlText w:val="%9."/>
      <w:lvlJc w:val="right"/>
      <w:pPr>
        <w:ind w:left="6480" w:hanging="180"/>
      </w:pPr>
    </w:lvl>
  </w:abstractNum>
  <w:abstractNum w:abstractNumId="20" w15:restartNumberingAfterBreak="0">
    <w:nsid w:val="7A86BAB6"/>
    <w:multiLevelType w:val="hybridMultilevel"/>
    <w:tmpl w:val="D99A83D4"/>
    <w:lvl w:ilvl="0" w:tplc="E53A6720">
      <w:start w:val="1"/>
      <w:numFmt w:val="bullet"/>
      <w:lvlText w:val="·"/>
      <w:lvlJc w:val="left"/>
      <w:pPr>
        <w:ind w:left="720" w:hanging="360"/>
      </w:pPr>
      <w:rPr>
        <w:rFonts w:ascii="Symbol" w:hAnsi="Symbol" w:hint="default"/>
      </w:rPr>
    </w:lvl>
    <w:lvl w:ilvl="1" w:tplc="C8AADEFE">
      <w:start w:val="1"/>
      <w:numFmt w:val="bullet"/>
      <w:lvlText w:val="o"/>
      <w:lvlJc w:val="left"/>
      <w:pPr>
        <w:ind w:left="1440" w:hanging="360"/>
      </w:pPr>
      <w:rPr>
        <w:rFonts w:ascii="Courier New" w:hAnsi="Courier New" w:hint="default"/>
      </w:rPr>
    </w:lvl>
    <w:lvl w:ilvl="2" w:tplc="3DB24E50">
      <w:start w:val="1"/>
      <w:numFmt w:val="bullet"/>
      <w:lvlText w:val=""/>
      <w:lvlJc w:val="left"/>
      <w:pPr>
        <w:ind w:left="2160" w:hanging="360"/>
      </w:pPr>
      <w:rPr>
        <w:rFonts w:ascii="Wingdings" w:hAnsi="Wingdings" w:hint="default"/>
      </w:rPr>
    </w:lvl>
    <w:lvl w:ilvl="3" w:tplc="D4682780">
      <w:start w:val="1"/>
      <w:numFmt w:val="bullet"/>
      <w:lvlText w:val=""/>
      <w:lvlJc w:val="left"/>
      <w:pPr>
        <w:ind w:left="2880" w:hanging="360"/>
      </w:pPr>
      <w:rPr>
        <w:rFonts w:ascii="Symbol" w:hAnsi="Symbol" w:hint="default"/>
      </w:rPr>
    </w:lvl>
    <w:lvl w:ilvl="4" w:tplc="B2944A5C">
      <w:start w:val="1"/>
      <w:numFmt w:val="bullet"/>
      <w:lvlText w:val="o"/>
      <w:lvlJc w:val="left"/>
      <w:pPr>
        <w:ind w:left="3600" w:hanging="360"/>
      </w:pPr>
      <w:rPr>
        <w:rFonts w:ascii="Courier New" w:hAnsi="Courier New" w:hint="default"/>
      </w:rPr>
    </w:lvl>
    <w:lvl w:ilvl="5" w:tplc="0F3E3CB4">
      <w:start w:val="1"/>
      <w:numFmt w:val="bullet"/>
      <w:lvlText w:val=""/>
      <w:lvlJc w:val="left"/>
      <w:pPr>
        <w:ind w:left="4320" w:hanging="360"/>
      </w:pPr>
      <w:rPr>
        <w:rFonts w:ascii="Wingdings" w:hAnsi="Wingdings" w:hint="default"/>
      </w:rPr>
    </w:lvl>
    <w:lvl w:ilvl="6" w:tplc="3A58B0BE">
      <w:start w:val="1"/>
      <w:numFmt w:val="bullet"/>
      <w:lvlText w:val=""/>
      <w:lvlJc w:val="left"/>
      <w:pPr>
        <w:ind w:left="5040" w:hanging="360"/>
      </w:pPr>
      <w:rPr>
        <w:rFonts w:ascii="Symbol" w:hAnsi="Symbol" w:hint="default"/>
      </w:rPr>
    </w:lvl>
    <w:lvl w:ilvl="7" w:tplc="DED88BD6">
      <w:start w:val="1"/>
      <w:numFmt w:val="bullet"/>
      <w:lvlText w:val="o"/>
      <w:lvlJc w:val="left"/>
      <w:pPr>
        <w:ind w:left="5760" w:hanging="360"/>
      </w:pPr>
      <w:rPr>
        <w:rFonts w:ascii="Courier New" w:hAnsi="Courier New" w:hint="default"/>
      </w:rPr>
    </w:lvl>
    <w:lvl w:ilvl="8" w:tplc="35763EA0">
      <w:start w:val="1"/>
      <w:numFmt w:val="bullet"/>
      <w:lvlText w:val=""/>
      <w:lvlJc w:val="left"/>
      <w:pPr>
        <w:ind w:left="6480" w:hanging="360"/>
      </w:pPr>
      <w:rPr>
        <w:rFonts w:ascii="Wingdings" w:hAnsi="Wingdings" w:hint="default"/>
      </w:rPr>
    </w:lvl>
  </w:abstractNum>
  <w:abstractNum w:abstractNumId="21" w15:restartNumberingAfterBreak="0">
    <w:nsid w:val="7A9F7C62"/>
    <w:multiLevelType w:val="hybridMultilevel"/>
    <w:tmpl w:val="0EE24176"/>
    <w:lvl w:ilvl="0" w:tplc="04090001">
      <w:start w:val="1"/>
      <w:numFmt w:val="bullet"/>
      <w:lvlText w:val=""/>
      <w:lvlJc w:val="left"/>
      <w:pPr>
        <w:ind w:left="2344" w:hanging="360"/>
      </w:pPr>
      <w:rPr>
        <w:rFonts w:ascii="Symbol" w:hAnsi="Symbol" w:hint="default"/>
      </w:rPr>
    </w:lvl>
    <w:lvl w:ilvl="1" w:tplc="FFFFFFFF" w:tentative="1">
      <w:start w:val="1"/>
      <w:numFmt w:val="lowerLetter"/>
      <w:lvlText w:val="%2."/>
      <w:lvlJc w:val="left"/>
      <w:pPr>
        <w:ind w:left="3064" w:hanging="360"/>
      </w:pPr>
    </w:lvl>
    <w:lvl w:ilvl="2" w:tplc="FFFFFFFF" w:tentative="1">
      <w:start w:val="1"/>
      <w:numFmt w:val="lowerRoman"/>
      <w:lvlText w:val="%3."/>
      <w:lvlJc w:val="right"/>
      <w:pPr>
        <w:ind w:left="3784" w:hanging="180"/>
      </w:pPr>
    </w:lvl>
    <w:lvl w:ilvl="3" w:tplc="FFFFFFFF" w:tentative="1">
      <w:start w:val="1"/>
      <w:numFmt w:val="decimal"/>
      <w:lvlText w:val="%4."/>
      <w:lvlJc w:val="left"/>
      <w:pPr>
        <w:ind w:left="4504" w:hanging="360"/>
      </w:pPr>
    </w:lvl>
    <w:lvl w:ilvl="4" w:tplc="FFFFFFFF" w:tentative="1">
      <w:start w:val="1"/>
      <w:numFmt w:val="lowerLetter"/>
      <w:lvlText w:val="%5."/>
      <w:lvlJc w:val="left"/>
      <w:pPr>
        <w:ind w:left="5224" w:hanging="360"/>
      </w:pPr>
    </w:lvl>
    <w:lvl w:ilvl="5" w:tplc="FFFFFFFF" w:tentative="1">
      <w:start w:val="1"/>
      <w:numFmt w:val="lowerRoman"/>
      <w:lvlText w:val="%6."/>
      <w:lvlJc w:val="right"/>
      <w:pPr>
        <w:ind w:left="5944" w:hanging="180"/>
      </w:pPr>
    </w:lvl>
    <w:lvl w:ilvl="6" w:tplc="FFFFFFFF" w:tentative="1">
      <w:start w:val="1"/>
      <w:numFmt w:val="decimal"/>
      <w:lvlText w:val="%7."/>
      <w:lvlJc w:val="left"/>
      <w:pPr>
        <w:ind w:left="6664" w:hanging="360"/>
      </w:pPr>
    </w:lvl>
    <w:lvl w:ilvl="7" w:tplc="FFFFFFFF" w:tentative="1">
      <w:start w:val="1"/>
      <w:numFmt w:val="lowerLetter"/>
      <w:lvlText w:val="%8."/>
      <w:lvlJc w:val="left"/>
      <w:pPr>
        <w:ind w:left="7384" w:hanging="360"/>
      </w:pPr>
    </w:lvl>
    <w:lvl w:ilvl="8" w:tplc="FFFFFFFF" w:tentative="1">
      <w:start w:val="1"/>
      <w:numFmt w:val="lowerRoman"/>
      <w:lvlText w:val="%9."/>
      <w:lvlJc w:val="right"/>
      <w:pPr>
        <w:ind w:left="8104" w:hanging="180"/>
      </w:pPr>
    </w:lvl>
  </w:abstractNum>
  <w:num w:numId="1" w16cid:durableId="367605234">
    <w:abstractNumId w:val="20"/>
  </w:num>
  <w:num w:numId="2" w16cid:durableId="1120801386">
    <w:abstractNumId w:val="10"/>
  </w:num>
  <w:num w:numId="3" w16cid:durableId="241649736">
    <w:abstractNumId w:val="4"/>
  </w:num>
  <w:num w:numId="4" w16cid:durableId="846214953">
    <w:abstractNumId w:val="3"/>
  </w:num>
  <w:num w:numId="5" w16cid:durableId="1595475232">
    <w:abstractNumId w:val="15"/>
  </w:num>
  <w:num w:numId="6" w16cid:durableId="173806201">
    <w:abstractNumId w:val="8"/>
  </w:num>
  <w:num w:numId="7" w16cid:durableId="837424796">
    <w:abstractNumId w:val="5"/>
  </w:num>
  <w:num w:numId="8" w16cid:durableId="452135083">
    <w:abstractNumId w:val="0"/>
  </w:num>
  <w:num w:numId="9" w16cid:durableId="1465348944">
    <w:abstractNumId w:val="13"/>
  </w:num>
  <w:num w:numId="10" w16cid:durableId="433478362">
    <w:abstractNumId w:val="12"/>
  </w:num>
  <w:num w:numId="11" w16cid:durableId="752168840">
    <w:abstractNumId w:val="7"/>
  </w:num>
  <w:num w:numId="12" w16cid:durableId="413090403">
    <w:abstractNumId w:val="18"/>
  </w:num>
  <w:num w:numId="13" w16cid:durableId="271983485">
    <w:abstractNumId w:val="2"/>
  </w:num>
  <w:num w:numId="14" w16cid:durableId="2046324625">
    <w:abstractNumId w:val="1"/>
  </w:num>
  <w:num w:numId="15" w16cid:durableId="838036048">
    <w:abstractNumId w:val="17"/>
  </w:num>
  <w:num w:numId="16" w16cid:durableId="368338624">
    <w:abstractNumId w:val="9"/>
  </w:num>
  <w:num w:numId="17" w16cid:durableId="312803344">
    <w:abstractNumId w:val="19"/>
  </w:num>
  <w:num w:numId="18" w16cid:durableId="1986618445">
    <w:abstractNumId w:val="6"/>
  </w:num>
  <w:num w:numId="19" w16cid:durableId="572860594">
    <w:abstractNumId w:val="14"/>
  </w:num>
  <w:num w:numId="20" w16cid:durableId="179318519">
    <w:abstractNumId w:val="21"/>
  </w:num>
  <w:num w:numId="21" w16cid:durableId="153765427">
    <w:abstractNumId w:val="16"/>
  </w:num>
  <w:num w:numId="22" w16cid:durableId="15381621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rane Asrir">
    <w15:presenceInfo w15:providerId="Windows Live" w15:userId="846e2bc8ed6c14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085F6A"/>
    <w:rsid w:val="002F45E4"/>
    <w:rsid w:val="0034305A"/>
    <w:rsid w:val="00424EBE"/>
    <w:rsid w:val="004B0E14"/>
    <w:rsid w:val="00D12E18"/>
    <w:rsid w:val="05ACA106"/>
    <w:rsid w:val="28E0A11D"/>
    <w:rsid w:val="3D085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5F6A"/>
  <w15:chartTrackingRefBased/>
  <w15:docId w15:val="{C7393519-D3B7-46A3-8A9D-D68ABBAB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rsid w:val="00D12E1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7632">
      <w:bodyDiv w:val="1"/>
      <w:marLeft w:val="0"/>
      <w:marRight w:val="0"/>
      <w:marTop w:val="0"/>
      <w:marBottom w:val="0"/>
      <w:divBdr>
        <w:top w:val="none" w:sz="0" w:space="0" w:color="auto"/>
        <w:left w:val="none" w:sz="0" w:space="0" w:color="auto"/>
        <w:bottom w:val="none" w:sz="0" w:space="0" w:color="auto"/>
        <w:right w:val="none" w:sz="0" w:space="0" w:color="auto"/>
      </w:divBdr>
      <w:divsChild>
        <w:div w:id="266235358">
          <w:marLeft w:val="0"/>
          <w:marRight w:val="0"/>
          <w:marTop w:val="0"/>
          <w:marBottom w:val="0"/>
          <w:divBdr>
            <w:top w:val="none" w:sz="0" w:space="0" w:color="auto"/>
            <w:left w:val="none" w:sz="0" w:space="0" w:color="auto"/>
            <w:bottom w:val="none" w:sz="0" w:space="0" w:color="auto"/>
            <w:right w:val="none" w:sz="0" w:space="0" w:color="auto"/>
          </w:divBdr>
          <w:divsChild>
            <w:div w:id="613488322">
              <w:marLeft w:val="0"/>
              <w:marRight w:val="0"/>
              <w:marTop w:val="0"/>
              <w:marBottom w:val="0"/>
              <w:divBdr>
                <w:top w:val="none" w:sz="0" w:space="0" w:color="auto"/>
                <w:left w:val="none" w:sz="0" w:space="0" w:color="auto"/>
                <w:bottom w:val="none" w:sz="0" w:space="0" w:color="auto"/>
                <w:right w:val="none" w:sz="0" w:space="0" w:color="auto"/>
              </w:divBdr>
              <w:divsChild>
                <w:div w:id="18558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3695">
      <w:bodyDiv w:val="1"/>
      <w:marLeft w:val="0"/>
      <w:marRight w:val="0"/>
      <w:marTop w:val="0"/>
      <w:marBottom w:val="0"/>
      <w:divBdr>
        <w:top w:val="none" w:sz="0" w:space="0" w:color="auto"/>
        <w:left w:val="none" w:sz="0" w:space="0" w:color="auto"/>
        <w:bottom w:val="none" w:sz="0" w:space="0" w:color="auto"/>
        <w:right w:val="none" w:sz="0" w:space="0" w:color="auto"/>
      </w:divBdr>
      <w:divsChild>
        <w:div w:id="2057193458">
          <w:marLeft w:val="0"/>
          <w:marRight w:val="0"/>
          <w:marTop w:val="0"/>
          <w:marBottom w:val="0"/>
          <w:divBdr>
            <w:top w:val="none" w:sz="0" w:space="0" w:color="auto"/>
            <w:left w:val="none" w:sz="0" w:space="0" w:color="auto"/>
            <w:bottom w:val="none" w:sz="0" w:space="0" w:color="auto"/>
            <w:right w:val="none" w:sz="0" w:space="0" w:color="auto"/>
          </w:divBdr>
          <w:divsChild>
            <w:div w:id="581597966">
              <w:marLeft w:val="0"/>
              <w:marRight w:val="0"/>
              <w:marTop w:val="0"/>
              <w:marBottom w:val="0"/>
              <w:divBdr>
                <w:top w:val="none" w:sz="0" w:space="0" w:color="auto"/>
                <w:left w:val="none" w:sz="0" w:space="0" w:color="auto"/>
                <w:bottom w:val="none" w:sz="0" w:space="0" w:color="auto"/>
                <w:right w:val="none" w:sz="0" w:space="0" w:color="auto"/>
              </w:divBdr>
              <w:divsChild>
                <w:div w:id="150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1</Pages>
  <Words>1285</Words>
  <Characters>7325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Imrane Asrir</dc:creator>
  <cp:keywords/>
  <dc:description/>
  <cp:lastModifiedBy>Imrane Asrir</cp:lastModifiedBy>
  <cp:revision>5</cp:revision>
  <dcterms:created xsi:type="dcterms:W3CDTF">2023-03-30T03:35:00Z</dcterms:created>
  <dcterms:modified xsi:type="dcterms:W3CDTF">2023-03-30T23:20:00Z</dcterms:modified>
</cp:coreProperties>
</file>